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C6DF" w14:textId="77777777" w:rsidR="008B3676" w:rsidRPr="00344809" w:rsidRDefault="00560638">
      <w:pPr>
        <w:spacing w:after="398" w:line="259" w:lineRule="auto"/>
        <w:ind w:left="23" w:right="0" w:firstLine="0"/>
        <w:jc w:val="left"/>
        <w:rPr>
          <w:lang w:val="en-US"/>
        </w:rPr>
      </w:pPr>
      <w:r w:rsidRPr="00344809">
        <w:rPr>
          <w:noProof/>
          <w:sz w:val="22"/>
          <w:lang w:val="en-US"/>
        </w:rPr>
        <mc:AlternateContent>
          <mc:Choice Requires="wpg">
            <w:drawing>
              <wp:inline distT="0" distB="0" distL="0" distR="0" wp14:anchorId="20C7392F" wp14:editId="15E9860F">
                <wp:extent cx="5943600" cy="25311"/>
                <wp:effectExtent l="0" t="0" r="0" b="0"/>
                <wp:docPr id="7690" name="Group 7690"/>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9544" name="Shape 9544"/>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7690" style="width:468pt;height:1.993pt;mso-position-horizontal-relative:char;mso-position-vertical-relative:line" coordsize="59436,253">
                <v:shape id="Shape 9545"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7BEB3219" w14:textId="77777777" w:rsidR="008B3676" w:rsidRPr="00344809" w:rsidRDefault="00560638">
      <w:pPr>
        <w:spacing w:after="0" w:line="259" w:lineRule="auto"/>
        <w:ind w:left="21" w:right="0" w:firstLine="0"/>
        <w:jc w:val="left"/>
        <w:rPr>
          <w:lang w:val="en-US"/>
        </w:rPr>
      </w:pPr>
      <w:r w:rsidRPr="00344809">
        <w:rPr>
          <w:sz w:val="34"/>
          <w:lang w:val="en-US"/>
        </w:rPr>
        <w:t>T</w:t>
      </w:r>
      <w:r w:rsidRPr="00344809">
        <w:rPr>
          <w:sz w:val="28"/>
          <w:lang w:val="en-US"/>
        </w:rPr>
        <w:t xml:space="preserve">REATMENT </w:t>
      </w:r>
      <w:r w:rsidRPr="00344809">
        <w:rPr>
          <w:sz w:val="34"/>
          <w:lang w:val="en-US"/>
        </w:rPr>
        <w:t>E</w:t>
      </w:r>
      <w:r w:rsidRPr="00344809">
        <w:rPr>
          <w:sz w:val="28"/>
          <w:lang w:val="en-US"/>
        </w:rPr>
        <w:t xml:space="preserve">FFECT ESTIMATION FROM </w:t>
      </w:r>
      <w:r w:rsidRPr="00344809">
        <w:rPr>
          <w:sz w:val="34"/>
          <w:lang w:val="en-US"/>
        </w:rPr>
        <w:t xml:space="preserve">EHR: </w:t>
      </w:r>
      <w:r w:rsidRPr="00344809">
        <w:rPr>
          <w:sz w:val="28"/>
          <w:lang w:val="en-US"/>
        </w:rPr>
        <w:t>FRAME</w:t>
      </w:r>
      <w:r w:rsidRPr="00344809">
        <w:rPr>
          <w:sz w:val="34"/>
          <w:lang w:val="en-US"/>
        </w:rPr>
        <w:t xml:space="preserve">, </w:t>
      </w:r>
      <w:r w:rsidRPr="00344809">
        <w:rPr>
          <w:sz w:val="28"/>
          <w:lang w:val="en-US"/>
        </w:rPr>
        <w:t>PROCESS</w:t>
      </w:r>
      <w:r w:rsidRPr="00344809">
        <w:rPr>
          <w:sz w:val="34"/>
          <w:lang w:val="en-US"/>
        </w:rPr>
        <w:t>,</w:t>
      </w:r>
    </w:p>
    <w:p w14:paraId="08EDE82A" w14:textId="77777777" w:rsidR="008B3676" w:rsidRPr="00344809" w:rsidRDefault="00560638">
      <w:pPr>
        <w:spacing w:after="0" w:line="259" w:lineRule="auto"/>
        <w:ind w:left="0" w:firstLine="0"/>
        <w:jc w:val="center"/>
        <w:rPr>
          <w:lang w:val="en-US"/>
        </w:rPr>
      </w:pPr>
      <w:r w:rsidRPr="00344809">
        <w:rPr>
          <w:sz w:val="28"/>
          <w:lang w:val="en-US"/>
        </w:rPr>
        <w:t>INFER AND ESTIMATE</w:t>
      </w:r>
    </w:p>
    <w:p w14:paraId="29F04922" w14:textId="77777777" w:rsidR="008B3676" w:rsidRPr="00344809" w:rsidRDefault="00560638">
      <w:pPr>
        <w:spacing w:after="1540" w:line="259" w:lineRule="auto"/>
        <w:ind w:left="23" w:right="0" w:firstLine="0"/>
        <w:jc w:val="left"/>
        <w:rPr>
          <w:lang w:val="en-US"/>
        </w:rPr>
      </w:pPr>
      <w:r w:rsidRPr="00344809">
        <w:rPr>
          <w:noProof/>
          <w:sz w:val="22"/>
          <w:lang w:val="en-US"/>
        </w:rPr>
        <mc:AlternateContent>
          <mc:Choice Requires="wpg">
            <w:drawing>
              <wp:inline distT="0" distB="0" distL="0" distR="0" wp14:anchorId="3AC8B9F4" wp14:editId="41928A93">
                <wp:extent cx="5943600" cy="25311"/>
                <wp:effectExtent l="0" t="0" r="0" b="0"/>
                <wp:docPr id="7691" name="Group 7691"/>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9546" name="Shape 9546"/>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7691" style="width:468pt;height:1.993pt;mso-position-horizontal-relative:char;mso-position-vertical-relative:line" coordsize="59436,253">
                <v:shape id="Shape 9547"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023267D6" w14:textId="77777777" w:rsidR="008B3676" w:rsidRPr="00344809" w:rsidRDefault="00560638">
      <w:pPr>
        <w:spacing w:after="321" w:line="251" w:lineRule="auto"/>
        <w:ind w:left="10" w:hanging="10"/>
        <w:jc w:val="center"/>
        <w:rPr>
          <w:lang w:val="en-US"/>
        </w:rPr>
      </w:pPr>
      <w:r w:rsidRPr="00344809">
        <w:rPr>
          <w:lang w:val="en-US"/>
        </w:rPr>
        <w:t>April 13, 2023</w:t>
      </w:r>
    </w:p>
    <w:p w14:paraId="62C61EFC" w14:textId="77777777" w:rsidR="008B3676" w:rsidRPr="00344809" w:rsidRDefault="00560638">
      <w:pPr>
        <w:spacing w:after="741" w:line="259" w:lineRule="auto"/>
        <w:ind w:left="0" w:firstLine="0"/>
        <w:jc w:val="center"/>
        <w:rPr>
          <w:lang w:val="en-US"/>
        </w:rPr>
      </w:pPr>
      <w:r w:rsidRPr="00344809">
        <w:rPr>
          <w:sz w:val="24"/>
          <w:lang w:val="en-US"/>
        </w:rPr>
        <w:t>A</w:t>
      </w:r>
      <w:r w:rsidRPr="00344809">
        <w:rPr>
          <w:sz w:val="19"/>
          <w:lang w:val="en-US"/>
        </w:rPr>
        <w:t>BSTRACT</w:t>
      </w:r>
    </w:p>
    <w:p w14:paraId="659F83C3" w14:textId="77777777" w:rsidR="008B3676" w:rsidRPr="00344809" w:rsidRDefault="00560638">
      <w:pPr>
        <w:pStyle w:val="Titre1"/>
        <w:ind w:left="367" w:hanging="359"/>
        <w:rPr>
          <w:lang w:val="en-US"/>
        </w:rPr>
      </w:pPr>
      <w:r w:rsidRPr="00344809">
        <w:rPr>
          <w:lang w:val="en-US"/>
        </w:rPr>
        <w:t>Introduction</w:t>
      </w:r>
    </w:p>
    <w:p w14:paraId="338EB4FE" w14:textId="77777777" w:rsidR="008B3676" w:rsidRPr="00344809" w:rsidRDefault="00560638">
      <w:pPr>
        <w:tabs>
          <w:tab w:val="center" w:pos="940"/>
        </w:tabs>
        <w:spacing w:after="170" w:line="263" w:lineRule="auto"/>
        <w:ind w:left="0" w:right="0" w:firstLine="0"/>
        <w:jc w:val="left"/>
        <w:rPr>
          <w:lang w:val="en-US"/>
        </w:rPr>
      </w:pPr>
      <w:r w:rsidRPr="00344809">
        <w:rPr>
          <w:lang w:val="en-US"/>
        </w:rPr>
        <w:t>1.1</w:t>
      </w:r>
      <w:r w:rsidRPr="00344809">
        <w:rPr>
          <w:lang w:val="en-US"/>
        </w:rPr>
        <w:tab/>
        <w:t>Motivation</w:t>
      </w:r>
    </w:p>
    <w:p w14:paraId="04C2565C" w14:textId="77777777" w:rsidR="008B3676" w:rsidRPr="00344809" w:rsidRDefault="00560638">
      <w:pPr>
        <w:spacing w:after="77"/>
        <w:ind w:left="13" w:right="33"/>
        <w:rPr>
          <w:lang w:val="en-US"/>
        </w:rPr>
      </w:pPr>
      <w:r w:rsidRPr="00344809">
        <w:rPr>
          <w:lang w:val="en-US"/>
        </w:rPr>
        <w:t>Data science tasks in healthcare can be classified in three categories</w:t>
      </w:r>
      <w:r w:rsidRPr="00344809">
        <w:rPr>
          <w:lang w:val="en-US"/>
        </w:rPr>
        <w:tab/>
        <w:t>(Miguel A Hernán, J. Hsu, and Healy, 2019; OHDSI, 2021; Doutreligne et al., 2023): description, prediction, counterfactual prediction.</w:t>
      </w:r>
    </w:p>
    <w:p w14:paraId="2E77B1FC" w14:textId="18080766" w:rsidR="008B3676" w:rsidRPr="00344809" w:rsidRDefault="00560638">
      <w:pPr>
        <w:ind w:left="13" w:right="33"/>
        <w:rPr>
          <w:lang w:val="en-US"/>
        </w:rPr>
      </w:pPr>
      <w:del w:id="0" w:author="Tristan Struja" w:date="2023-04-13T14:58:00Z">
        <w:r w:rsidRPr="00344809" w:rsidDel="00344809">
          <w:rPr>
            <w:lang w:val="en-US"/>
          </w:rPr>
          <w:delText>Approriate</w:delText>
        </w:r>
      </w:del>
      <w:ins w:id="1" w:author="Tristan Struja" w:date="2023-04-13T15:23:00Z">
        <w:r w:rsidR="00695CB8">
          <w:rPr>
            <w:lang w:val="en-US"/>
          </w:rPr>
          <w:t xml:space="preserve">In </w:t>
        </w:r>
      </w:ins>
      <w:ins w:id="2" w:author="Tristan Struja" w:date="2023-04-13T15:24:00Z">
        <w:r w:rsidR="00695CB8">
          <w:rPr>
            <w:lang w:val="en-US"/>
          </w:rPr>
          <w:t>clinical care we are want to give a</w:t>
        </w:r>
      </w:ins>
      <w:ins w:id="3" w:author="Tristan Struja" w:date="2023-04-13T14:58:00Z">
        <w:r w:rsidR="00344809" w:rsidRPr="00344809">
          <w:rPr>
            <w:lang w:val="en-US"/>
          </w:rPr>
          <w:t>ppropriate</w:t>
        </w:r>
      </w:ins>
      <w:r w:rsidRPr="00344809">
        <w:rPr>
          <w:lang w:val="en-US"/>
        </w:rPr>
        <w:t xml:space="preserve"> care</w:t>
      </w:r>
      <w:del w:id="4" w:author="Tristan Struja" w:date="2023-04-13T15:24:00Z">
        <w:r w:rsidRPr="00344809" w:rsidDel="00695CB8">
          <w:rPr>
            <w:lang w:val="en-US"/>
          </w:rPr>
          <w:delText xml:space="preserve"> is a decision making problem</w:delText>
        </w:r>
      </w:del>
      <w:r w:rsidRPr="00344809">
        <w:rPr>
          <w:lang w:val="en-US"/>
        </w:rPr>
        <w:t>: the right care by the right provider to the right patient, at the right time</w:t>
      </w:r>
      <w:ins w:id="5" w:author="Tristan Struja" w:date="2023-04-13T15:23:00Z">
        <w:r w:rsidR="00695CB8">
          <w:rPr>
            <w:lang w:val="en-US"/>
          </w:rPr>
          <w:t>.</w:t>
        </w:r>
      </w:ins>
      <w:ins w:id="6" w:author="Tristan Struja" w:date="2023-04-13T15:24:00Z">
        <w:r w:rsidR="00695CB8">
          <w:rPr>
            <w:lang w:val="en-US"/>
          </w:rPr>
          <w:t xml:space="preserve"> This is a</w:t>
        </w:r>
        <w:r w:rsidR="00695CB8" w:rsidRPr="00344809">
          <w:rPr>
            <w:lang w:val="en-US"/>
          </w:rPr>
          <w:t xml:space="preserve"> decision making problem</w:t>
        </w:r>
        <w:r w:rsidR="00695CB8">
          <w:rPr>
            <w:lang w:val="en-US"/>
          </w:rPr>
          <w:t xml:space="preserve"> highly amenable </w:t>
        </w:r>
        <w:r w:rsidR="002D443D">
          <w:rPr>
            <w:lang w:val="en-US"/>
          </w:rPr>
          <w:t>to counterfactual p</w:t>
        </w:r>
      </w:ins>
      <w:ins w:id="7" w:author="Tristan Struja" w:date="2023-04-13T15:25:00Z">
        <w:r w:rsidR="002D443D">
          <w:rPr>
            <w:lang w:val="en-US"/>
          </w:rPr>
          <w:t>rediction analyses.</w:t>
        </w:r>
      </w:ins>
    </w:p>
    <w:p w14:paraId="329634D1" w14:textId="77777777" w:rsidR="009D2ED8" w:rsidRDefault="00560638">
      <w:pPr>
        <w:spacing w:after="251"/>
        <w:ind w:left="13" w:right="33"/>
        <w:rPr>
          <w:ins w:id="8" w:author="Tristan Struja" w:date="2023-04-13T15:37:00Z"/>
          <w:lang w:val="en-US"/>
        </w:rPr>
      </w:pPr>
      <w:r w:rsidRPr="00344809">
        <w:rPr>
          <w:lang w:val="en-US"/>
        </w:rPr>
        <w:t xml:space="preserve">Association, 2015. </w:t>
      </w:r>
    </w:p>
    <w:p w14:paraId="11D670FE" w14:textId="74CE9425" w:rsidR="009D2ED8" w:rsidRPr="00344809" w:rsidRDefault="009D2ED8" w:rsidP="009D2ED8">
      <w:pPr>
        <w:spacing w:after="278"/>
        <w:ind w:left="13" w:right="33"/>
        <w:rPr>
          <w:ins w:id="9" w:author="Tristan Struja" w:date="2023-04-13T15:37:00Z"/>
          <w:lang w:val="en-US"/>
        </w:rPr>
      </w:pPr>
      <w:ins w:id="10" w:author="Tristan Struja" w:date="2023-04-13T15:37:00Z">
        <w:r>
          <w:rPr>
            <w:lang w:val="en-US"/>
          </w:rPr>
          <w:t xml:space="preserve">Meanwhile </w:t>
        </w:r>
        <w:r w:rsidRPr="00344809">
          <w:rPr>
            <w:lang w:val="en-US"/>
          </w:rPr>
          <w:t>Electronic Health Records (EHR) are receiving increasing attention for estimating causal effects</w:t>
        </w:r>
        <w:r>
          <w:rPr>
            <w:lang w:val="en-US"/>
          </w:rPr>
          <w:t>.</w:t>
        </w:r>
        <w:r w:rsidRPr="00344809">
          <w:rPr>
            <w:lang w:val="en-US"/>
          </w:rPr>
          <w:t xml:space="preserve"> Despite Randomized Control Trials (RCT) remaining the gold standard to evaluate treatment effect, EHR are interesting opportunities </w:t>
        </w:r>
        <w:r>
          <w:rPr>
            <w:lang w:val="en-US"/>
          </w:rPr>
          <w:t xml:space="preserve">to research </w:t>
        </w:r>
        <w:r w:rsidRPr="00344809">
          <w:rPr>
            <w:lang w:val="en-US"/>
          </w:rPr>
          <w:t xml:space="preserve">effectiveness of treatments </w:t>
        </w:r>
        <w:r>
          <w:rPr>
            <w:lang w:val="en-US"/>
          </w:rPr>
          <w:t>in</w:t>
        </w:r>
        <w:r w:rsidRPr="00344809">
          <w:rPr>
            <w:lang w:val="en-US"/>
          </w:rPr>
          <w:t xml:space="preserve"> routine care data, generaliz</w:t>
        </w:r>
      </w:ins>
      <w:ins w:id="11" w:author="Tristan Struja" w:date="2023-04-13T15:38:00Z">
        <w:r>
          <w:rPr>
            <w:lang w:val="en-US"/>
          </w:rPr>
          <w:t xml:space="preserve">e RCT findings to a broader population, to </w:t>
        </w:r>
        <w:r w:rsidRPr="00344809">
          <w:rPr>
            <w:lang w:val="en-US"/>
          </w:rPr>
          <w:t>explo</w:t>
        </w:r>
        <w:r>
          <w:rPr>
            <w:lang w:val="en-US"/>
          </w:rPr>
          <w:t>re</w:t>
        </w:r>
        <w:r w:rsidRPr="00344809">
          <w:rPr>
            <w:lang w:val="en-US"/>
          </w:rPr>
          <w:t xml:space="preserve"> treatment heterogeneity on subgroups Mant, 1999</w:t>
        </w:r>
      </w:ins>
      <w:ins w:id="12" w:author="Tristan Struja" w:date="2023-04-13T15:37:00Z">
        <w:r w:rsidRPr="00344809">
          <w:rPr>
            <w:lang w:val="en-US"/>
          </w:rPr>
          <w:t xml:space="preserve">, </w:t>
        </w:r>
      </w:ins>
      <w:ins w:id="13" w:author="Tristan Struja" w:date="2023-04-13T15:39:00Z">
        <w:r>
          <w:rPr>
            <w:lang w:val="en-US"/>
          </w:rPr>
          <w:t xml:space="preserve">and to gain </w:t>
        </w:r>
      </w:ins>
      <w:ins w:id="14" w:author="Tristan Struja" w:date="2023-04-13T15:37:00Z">
        <w:r w:rsidRPr="00344809">
          <w:rPr>
            <w:lang w:val="en-US"/>
          </w:rPr>
          <w:t>first insights at smaller costs than RCTs (Black, 1996; Bosdriesz et al., 2020). Moreover</w:t>
        </w:r>
      </w:ins>
      <w:ins w:id="15" w:author="Tristan Struja" w:date="2023-04-13T15:39:00Z">
        <w:r>
          <w:rPr>
            <w:lang w:val="en-US"/>
          </w:rPr>
          <w:t>,</w:t>
        </w:r>
      </w:ins>
      <w:ins w:id="16" w:author="Tristan Struja" w:date="2023-04-13T15:37:00Z">
        <w:r w:rsidRPr="00344809">
          <w:rPr>
            <w:lang w:val="en-US"/>
          </w:rPr>
          <w:t xml:space="preserve"> EHR data is </w:t>
        </w:r>
      </w:ins>
      <w:ins w:id="17" w:author="Tristan Struja" w:date="2023-04-13T15:39:00Z">
        <w:r>
          <w:rPr>
            <w:lang w:val="en-US"/>
          </w:rPr>
          <w:t>well suited</w:t>
        </w:r>
      </w:ins>
      <w:ins w:id="18" w:author="Tristan Struja" w:date="2023-04-13T15:37:00Z">
        <w:r w:rsidRPr="00344809">
          <w:rPr>
            <w:lang w:val="en-US"/>
          </w:rPr>
          <w:t xml:space="preserve"> to measure the impact of health policies or </w:t>
        </w:r>
      </w:ins>
      <w:ins w:id="19" w:author="Tristan Struja" w:date="2023-04-13T15:39:00Z">
        <w:r w:rsidR="00856AE8">
          <w:rPr>
            <w:lang w:val="en-US"/>
          </w:rPr>
          <w:t>changes in</w:t>
        </w:r>
      </w:ins>
      <w:ins w:id="20" w:author="Tristan Struja" w:date="2023-04-13T15:37:00Z">
        <w:r w:rsidRPr="00344809">
          <w:rPr>
            <w:lang w:val="en-US"/>
          </w:rPr>
          <w:t xml:space="preserve"> professional guidelines. However, </w:t>
        </w:r>
      </w:ins>
      <w:ins w:id="21" w:author="Tristan Struja" w:date="2023-04-13T15:40:00Z">
        <w:r w:rsidR="007530E6">
          <w:rPr>
            <w:lang w:val="en-US"/>
          </w:rPr>
          <w:t>many pitfalls can be encountered in such studies</w:t>
        </w:r>
      </w:ins>
      <w:ins w:id="22" w:author="Tristan Struja" w:date="2023-04-13T15:41:00Z">
        <w:r w:rsidR="007530E6">
          <w:rPr>
            <w:lang w:val="en-US"/>
          </w:rPr>
          <w:t>/are inherent to these observational studies</w:t>
        </w:r>
      </w:ins>
      <w:ins w:id="23" w:author="Tristan Struja" w:date="2023-04-13T15:40:00Z">
        <w:r w:rsidR="007530E6">
          <w:rPr>
            <w:lang w:val="en-US"/>
          </w:rPr>
          <w:t xml:space="preserve"> which calls for/</w:t>
        </w:r>
      </w:ins>
      <w:ins w:id="24" w:author="Tristan Struja" w:date="2023-04-13T15:37:00Z">
        <w:r w:rsidRPr="00344809">
          <w:rPr>
            <w:lang w:val="en-US"/>
          </w:rPr>
          <w:t>requires a clear framework.</w:t>
        </w:r>
      </w:ins>
    </w:p>
    <w:p w14:paraId="40F3CA9E" w14:textId="7E74335F" w:rsidR="008B3676" w:rsidRPr="00344809" w:rsidRDefault="00560638">
      <w:pPr>
        <w:spacing w:after="251"/>
        <w:ind w:left="13" w:right="33"/>
        <w:rPr>
          <w:lang w:val="en-US"/>
        </w:rPr>
      </w:pPr>
      <w:r w:rsidRPr="00344809">
        <w:rPr>
          <w:lang w:val="en-US"/>
        </w:rPr>
        <w:t xml:space="preserve">This calls for proper methodology to rate appropriateness by counterbalancing expected health benefit linked to an intervention with its negative consequences Brook et al., 1986. We will thus </w:t>
      </w:r>
      <w:del w:id="25" w:author="Tristan Struja" w:date="2023-04-13T15:42:00Z">
        <w:r w:rsidRPr="00344809" w:rsidDel="00261583">
          <w:rPr>
            <w:lang w:val="en-US"/>
          </w:rPr>
          <w:delText>focus o</w:delText>
        </w:r>
      </w:del>
      <w:ins w:id="26" w:author="Tristan Struja" w:date="2023-04-13T15:42:00Z">
        <w:r w:rsidR="00261583">
          <w:rPr>
            <w:lang w:val="en-US"/>
          </w:rPr>
          <w:t>propose a framework for</w:t>
        </w:r>
      </w:ins>
      <w:del w:id="27" w:author="Tristan Struja" w:date="2023-04-13T15:42:00Z">
        <w:r w:rsidRPr="00344809" w:rsidDel="00261583">
          <w:rPr>
            <w:lang w:val="en-US"/>
          </w:rPr>
          <w:delText>n</w:delText>
        </w:r>
      </w:del>
      <w:r w:rsidRPr="00344809">
        <w:rPr>
          <w:lang w:val="en-US"/>
        </w:rPr>
        <w:t xml:space="preserve"> counterfactual prediction</w:t>
      </w:r>
      <w:ins w:id="28" w:author="Tristan Struja" w:date="2023-04-13T15:42:00Z">
        <w:r w:rsidR="00261583">
          <w:rPr>
            <w:lang w:val="en-US"/>
          </w:rPr>
          <w:t xml:space="preserve"> in EHR data</w:t>
        </w:r>
      </w:ins>
      <w:r w:rsidRPr="00344809">
        <w:rPr>
          <w:lang w:val="en-US"/>
        </w:rPr>
        <w:t>, more precisely on treatment effect estimation</w:t>
      </w:r>
      <w:del w:id="29" w:author="Tristan Struja" w:date="2023-04-13T15:41:00Z">
        <w:r w:rsidRPr="00344809" w:rsidDel="00261583">
          <w:rPr>
            <w:lang w:val="en-US"/>
          </w:rPr>
          <w:delText xml:space="preserve">, </w:delText>
        </w:r>
        <w:commentRangeStart w:id="30"/>
        <w:r w:rsidRPr="00344809" w:rsidDel="00261583">
          <w:rPr>
            <w:lang w:val="en-US"/>
          </w:rPr>
          <w:delText>letting aside other causal problems such as causal discovery</w:delText>
        </w:r>
      </w:del>
      <w:commentRangeEnd w:id="30"/>
      <w:r w:rsidR="00261583">
        <w:rPr>
          <w:rStyle w:val="Marquedecommentaire"/>
        </w:rPr>
        <w:commentReference w:id="30"/>
      </w:r>
      <w:r w:rsidRPr="00344809">
        <w:rPr>
          <w:lang w:val="en-US"/>
        </w:rPr>
        <w:t>. However, the same preprocessing framework can be useful for descriptive and predictive tasks.</w:t>
      </w:r>
    </w:p>
    <w:p w14:paraId="63B0E078" w14:textId="23B27201" w:rsidR="008B3676" w:rsidRPr="00344809" w:rsidDel="009D2ED8" w:rsidRDefault="00560638">
      <w:pPr>
        <w:spacing w:after="278"/>
        <w:ind w:left="13" w:right="33"/>
        <w:rPr>
          <w:del w:id="31" w:author="Tristan Struja" w:date="2023-04-13T15:37:00Z"/>
          <w:lang w:val="en-US"/>
        </w:rPr>
      </w:pPr>
      <w:del w:id="32" w:author="Tristan Struja" w:date="2023-04-13T15:37:00Z">
        <w:r w:rsidRPr="00344809" w:rsidDel="009D2ED8">
          <w:rPr>
            <w:lang w:val="en-US"/>
          </w:rPr>
          <w:delText xml:space="preserve">Electronic Health Records (EHR) are receiving increasing attention for estimating causal effects Despite Randomized Control Trials (RCT) remaining the gold standard to evaluate treatment effect, EHR are interesting opportunities for: effectiveness of treatments for routine care data, generalizability, first insights at smaller costs than RCTs (Black, 1996; Bosdriesz et al., 2020), exploring treatment heterogeneity on subgroups Mant, 1999. Moreover EHR data is more adapted to measure the impact of health policies or the diffusion of professional guidelines. However, these </w:delText>
        </w:r>
        <w:r w:rsidRPr="00344809" w:rsidDel="009D2ED8">
          <w:rPr>
            <w:lang w:val="en-US"/>
          </w:rPr>
          <w:lastRenderedPageBreak/>
          <w:delText xml:space="preserve">types of interventions are more subtle to define than drug effects. </w:delText>
        </w:r>
      </w:del>
      <w:del w:id="33" w:author="Tristan Struja" w:date="2023-04-13T15:05:00Z">
        <w:r w:rsidRPr="00344809" w:rsidDel="00A958B7">
          <w:rPr>
            <w:lang w:val="en-US"/>
          </w:rPr>
          <w:delText>Reasonning</w:delText>
        </w:r>
      </w:del>
      <w:del w:id="34" w:author="Tristan Struja" w:date="2023-04-13T15:37:00Z">
        <w:r w:rsidRPr="00344809" w:rsidDel="009D2ED8">
          <w:rPr>
            <w:lang w:val="en-US"/>
          </w:rPr>
          <w:delText xml:space="preserve"> on such interventions thus requires a clear framework to avoid multiple pitfall inherent to observational studies.</w:delText>
        </w:r>
      </w:del>
    </w:p>
    <w:p w14:paraId="13A049F7" w14:textId="77777777" w:rsidR="008B3676" w:rsidRPr="00344809" w:rsidRDefault="00560638">
      <w:pPr>
        <w:tabs>
          <w:tab w:val="center" w:pos="1043"/>
        </w:tabs>
        <w:spacing w:after="170" w:line="263" w:lineRule="auto"/>
        <w:ind w:left="0" w:right="0" w:firstLine="0"/>
        <w:jc w:val="left"/>
        <w:rPr>
          <w:lang w:val="en-US"/>
        </w:rPr>
      </w:pPr>
      <w:commentRangeStart w:id="35"/>
      <w:r w:rsidRPr="00344809">
        <w:rPr>
          <w:lang w:val="en-US"/>
        </w:rPr>
        <w:t>1.2</w:t>
      </w:r>
      <w:r w:rsidRPr="00344809">
        <w:rPr>
          <w:lang w:val="en-US"/>
        </w:rPr>
        <w:tab/>
        <w:t>Related work</w:t>
      </w:r>
      <w:commentRangeEnd w:id="35"/>
      <w:r w:rsidR="007A481C">
        <w:rPr>
          <w:rStyle w:val="Marquedecommentaire"/>
        </w:rPr>
        <w:commentReference w:id="35"/>
      </w:r>
    </w:p>
    <w:p w14:paraId="07425191" w14:textId="77777777" w:rsidR="008B3676" w:rsidRPr="00344809" w:rsidRDefault="00560638">
      <w:pPr>
        <w:spacing w:after="77"/>
        <w:ind w:left="13" w:right="33"/>
        <w:rPr>
          <w:lang w:val="en-US"/>
        </w:rPr>
      </w:pPr>
      <w:r w:rsidRPr="00344809">
        <w:rPr>
          <w:lang w:val="en-US"/>
        </w:rPr>
        <w:t>Tutorials on causal inference from a data centered perspective</w:t>
      </w:r>
      <w:r w:rsidRPr="00344809">
        <w:rPr>
          <w:lang w:val="en-US"/>
        </w:rPr>
        <w:tab/>
        <w:t>TODO: sumz this up. Main idea is no tutorial on causal inference from EHR data (temporal).</w:t>
      </w:r>
    </w:p>
    <w:p w14:paraId="163FCA12" w14:textId="77777777" w:rsidR="008B3676" w:rsidRPr="00344809" w:rsidRDefault="00560638">
      <w:pPr>
        <w:spacing w:after="70"/>
        <w:ind w:left="13" w:right="33"/>
        <w:rPr>
          <w:lang w:val="en-US"/>
        </w:rPr>
      </w:pPr>
      <w:r w:rsidRPr="00344809">
        <w:rPr>
          <w:lang w:val="en-US"/>
        </w:rPr>
        <w:t>Sharma, 2018 is close to shalit’s one.</w:t>
      </w:r>
    </w:p>
    <w:p w14:paraId="2837D654" w14:textId="77777777" w:rsidR="008B3676" w:rsidRPr="00344809" w:rsidRDefault="00560638">
      <w:pPr>
        <w:spacing w:after="70"/>
        <w:ind w:left="13" w:right="33"/>
        <w:rPr>
          <w:lang w:val="en-US"/>
        </w:rPr>
      </w:pPr>
      <w:r w:rsidRPr="00344809">
        <w:rPr>
          <w:lang w:val="en-US"/>
        </w:rPr>
        <w:t>Shalit and Sontag, 2016 is a tutorial on causal inference from observational data.</w:t>
      </w:r>
    </w:p>
    <w:p w14:paraId="01261A6E" w14:textId="77777777" w:rsidR="008B3676" w:rsidRPr="00344809" w:rsidRDefault="00560638">
      <w:pPr>
        <w:spacing w:after="245"/>
        <w:ind w:left="13" w:right="33"/>
        <w:rPr>
          <w:lang w:val="en-US"/>
        </w:rPr>
      </w:pPr>
      <w:r w:rsidRPr="00344809">
        <w:rPr>
          <w:lang w:val="en-US"/>
        </w:rPr>
        <w:t>Moraffah et al., 2021 is a review on treatment effect and causal discovery from time series data.</w:t>
      </w:r>
    </w:p>
    <w:p w14:paraId="2DD08D22" w14:textId="77777777" w:rsidR="008B3676" w:rsidRPr="00344809" w:rsidRDefault="00560638">
      <w:pPr>
        <w:spacing w:after="104" w:line="219" w:lineRule="auto"/>
        <w:ind w:left="11" w:right="0" w:hanging="3"/>
        <w:jc w:val="left"/>
        <w:rPr>
          <w:lang w:val="en-US"/>
        </w:rPr>
      </w:pPr>
      <w:r w:rsidRPr="00344809">
        <w:rPr>
          <w:lang w:val="en-US"/>
        </w:rPr>
        <w:t>Causal inference using EHR data</w:t>
      </w:r>
      <w:r w:rsidRPr="00344809">
        <w:rPr>
          <w:lang w:val="en-US"/>
        </w:rPr>
        <w:tab/>
        <w:t>Sofrygin et al., 2019 implement Targeted Maximum Likelihood Estimation in a longitudinal setup applied to dynamic regimes in diabetes cares. This is the only study to our knowledge that study the effect of different choices of time unit for features aggregation.</w:t>
      </w:r>
    </w:p>
    <w:p w14:paraId="34C31A69" w14:textId="77777777" w:rsidR="008B3676" w:rsidRPr="00344809" w:rsidRDefault="00560638">
      <w:pPr>
        <w:spacing w:after="70"/>
        <w:ind w:left="13" w:right="33"/>
        <w:rPr>
          <w:lang w:val="en-US"/>
        </w:rPr>
      </w:pPr>
      <w:r w:rsidRPr="00344809">
        <w:rPr>
          <w:lang w:val="en-US"/>
        </w:rPr>
        <w:t>Using Stanford Cancer Institut Research Database, Zeng et al., 2022 augment survival analysis with unstructured text.</w:t>
      </w:r>
    </w:p>
    <w:p w14:paraId="3BD8F0F2" w14:textId="295858D9" w:rsidR="008B3676" w:rsidRPr="00344809" w:rsidRDefault="00560638">
      <w:pPr>
        <w:ind w:left="13" w:right="33"/>
        <w:rPr>
          <w:lang w:val="en-US"/>
        </w:rPr>
      </w:pPr>
      <w:r w:rsidRPr="00344809">
        <w:rPr>
          <w:lang w:val="en-US"/>
        </w:rPr>
        <w:t>Sonabend et al., 2020 studied treatment choices in sepsis in an Off-line Reinforcement learning framework, with a bayesian perspective. Their results illustrate well different overlap scenari</w:t>
      </w:r>
      <w:ins w:id="36" w:author="Tristan Struja" w:date="2023-04-13T15:44:00Z">
        <w:r w:rsidR="00904D70">
          <w:rPr>
            <w:lang w:val="en-US"/>
          </w:rPr>
          <w:t xml:space="preserve">os </w:t>
        </w:r>
      </w:ins>
      <w:del w:id="37" w:author="Tristan Struja" w:date="2023-04-13T15:44:00Z">
        <w:r w:rsidRPr="00344809" w:rsidDel="00904D70">
          <w:rPr>
            <w:lang w:val="en-US"/>
          </w:rPr>
          <w:delText xml:space="preserve">i </w:delText>
        </w:r>
      </w:del>
      <w:r w:rsidRPr="00344809">
        <w:rPr>
          <w:lang w:val="en-US"/>
        </w:rPr>
        <w:t>but they do not provide a wider sense on the evaluation of their methods. They also do not study variation on the treatment effect due to data representation.</w:t>
      </w:r>
    </w:p>
    <w:p w14:paraId="0CA037FD" w14:textId="77777777" w:rsidR="008B3676" w:rsidRPr="00344809" w:rsidRDefault="00560638">
      <w:pPr>
        <w:spacing w:after="232" w:line="259" w:lineRule="auto"/>
        <w:ind w:left="956" w:right="0" w:firstLine="0"/>
        <w:jc w:val="left"/>
        <w:rPr>
          <w:lang w:val="en-US"/>
        </w:rPr>
      </w:pPr>
      <w:r w:rsidRPr="00344809">
        <w:rPr>
          <w:noProof/>
          <w:lang w:val="en-US"/>
        </w:rPr>
        <w:drawing>
          <wp:inline distT="0" distB="0" distL="0" distR="0" wp14:anchorId="2DDB0770" wp14:editId="46B92BF4">
            <wp:extent cx="4757928" cy="1847088"/>
            <wp:effectExtent l="0" t="0" r="0" b="0"/>
            <wp:docPr id="9274" name="Picture 9274"/>
            <wp:cNvGraphicFramePr/>
            <a:graphic xmlns:a="http://schemas.openxmlformats.org/drawingml/2006/main">
              <a:graphicData uri="http://schemas.openxmlformats.org/drawingml/2006/picture">
                <pic:pic xmlns:pic="http://schemas.openxmlformats.org/drawingml/2006/picture">
                  <pic:nvPicPr>
                    <pic:cNvPr id="9274" name="Picture 9274"/>
                    <pic:cNvPicPr/>
                  </pic:nvPicPr>
                  <pic:blipFill>
                    <a:blip r:embed="rId11"/>
                    <a:stretch>
                      <a:fillRect/>
                    </a:stretch>
                  </pic:blipFill>
                  <pic:spPr>
                    <a:xfrm>
                      <a:off x="0" y="0"/>
                      <a:ext cx="4757928" cy="1847088"/>
                    </a:xfrm>
                    <a:prstGeom prst="rect">
                      <a:avLst/>
                    </a:prstGeom>
                  </pic:spPr>
                </pic:pic>
              </a:graphicData>
            </a:graphic>
          </wp:inline>
        </w:drawing>
      </w:r>
    </w:p>
    <w:p w14:paraId="7990AC63" w14:textId="77777777" w:rsidR="008B3676" w:rsidRPr="00344809" w:rsidRDefault="00560638">
      <w:pPr>
        <w:spacing w:after="424" w:line="219" w:lineRule="auto"/>
        <w:ind w:left="11" w:right="0" w:hanging="3"/>
        <w:jc w:val="left"/>
        <w:rPr>
          <w:lang w:val="en-US"/>
        </w:rPr>
      </w:pPr>
      <w:r w:rsidRPr="00344809">
        <w:rPr>
          <w:lang w:val="en-US"/>
        </w:rPr>
        <w:t>Figure 1: The complete inference pipeline confronts the applied scientist with many potentially valid choices. Some of them can be guided by experts, other by data. All of them benefit from a clear framework, separating the different kind of choices.</w:t>
      </w:r>
    </w:p>
    <w:p w14:paraId="3E325D1B" w14:textId="77777777" w:rsidR="008B3676" w:rsidRPr="00344809" w:rsidRDefault="00560638">
      <w:pPr>
        <w:spacing w:after="78"/>
        <w:ind w:left="13" w:right="33"/>
        <w:rPr>
          <w:lang w:val="en-US"/>
        </w:rPr>
      </w:pPr>
      <w:r w:rsidRPr="00344809">
        <w:rPr>
          <w:lang w:val="en-US"/>
        </w:rPr>
        <w:t>These studies rarely describe the engineering choices and challenges of transforming raw EHR data into analysis formats, nor the effects of these transformation on inference.</w:t>
      </w:r>
    </w:p>
    <w:p w14:paraId="2D2ABA7D" w14:textId="077C594B" w:rsidR="008B3676" w:rsidRPr="00344809" w:rsidRDefault="00560638">
      <w:pPr>
        <w:spacing w:after="292"/>
        <w:ind w:left="13" w:right="33"/>
        <w:rPr>
          <w:lang w:val="en-US"/>
        </w:rPr>
      </w:pPr>
      <w:r w:rsidRPr="00344809">
        <w:rPr>
          <w:lang w:val="en-US"/>
        </w:rPr>
        <w:t xml:space="preserve">Sensitivity analysis is focused on variable selection, putting aside that modern statistical models do not operate over variables but over data representations, which are often </w:t>
      </w:r>
      <w:del w:id="38" w:author="Tristan Struja" w:date="2023-04-13T15:07:00Z">
        <w:r w:rsidRPr="00344809" w:rsidDel="00A958B7">
          <w:rPr>
            <w:lang w:val="en-US"/>
          </w:rPr>
          <w:delText>abitratry</w:delText>
        </w:r>
      </w:del>
      <w:ins w:id="39" w:author="Tristan Struja" w:date="2023-04-13T15:07:00Z">
        <w:r w:rsidR="00A958B7" w:rsidRPr="00344809">
          <w:rPr>
            <w:lang w:val="en-US"/>
          </w:rPr>
          <w:t>arbitrary</w:t>
        </w:r>
      </w:ins>
      <w:r w:rsidRPr="00344809">
        <w:rPr>
          <w:lang w:val="en-US"/>
        </w:rPr>
        <w:t xml:space="preserve"> decided before the analysis. Illustrating the different steps of an observational study focusing on </w:t>
      </w:r>
      <w:del w:id="40" w:author="Tristan Struja" w:date="2023-04-13T15:07:00Z">
        <w:r w:rsidRPr="00344809" w:rsidDel="00A958B7">
          <w:rPr>
            <w:lang w:val="en-US"/>
          </w:rPr>
          <w:delText>couterfactual</w:delText>
        </w:r>
      </w:del>
      <w:ins w:id="41" w:author="Tristan Struja" w:date="2023-04-13T15:07:00Z">
        <w:r w:rsidR="00A958B7" w:rsidRPr="00344809">
          <w:rPr>
            <w:lang w:val="en-US"/>
          </w:rPr>
          <w:t>counterfactual</w:t>
        </w:r>
      </w:ins>
      <w:r w:rsidRPr="00344809">
        <w:rPr>
          <w:lang w:val="en-US"/>
        </w:rPr>
        <w:t xml:space="preserve"> prediction, we will present on a concrete example of the effects of data representation on the inference.</w:t>
      </w:r>
    </w:p>
    <w:p w14:paraId="5B41138B" w14:textId="77777777" w:rsidR="008B3676" w:rsidRPr="00344809" w:rsidRDefault="00560638">
      <w:pPr>
        <w:ind w:left="13" w:right="33"/>
        <w:rPr>
          <w:lang w:val="en-US"/>
        </w:rPr>
      </w:pPr>
      <w:r w:rsidRPr="00344809">
        <w:rPr>
          <w:lang w:val="en-US"/>
        </w:rPr>
        <w:t>Causal inference on Mimic The Mimic database has served several causal inference studies such as: the effect of indwelling arterial catheters on mortality (D. J. Hsu et al., 2015), the effect of transthoracic echocardiography on 28-day mortality (Feng et al., 2018</w:t>
      </w:r>
      <w:commentRangeStart w:id="42"/>
      <w:commentRangeStart w:id="43"/>
      <w:commentRangeStart w:id="44"/>
      <w:commentRangeStart w:id="45"/>
      <w:r w:rsidRPr="00344809">
        <w:rPr>
          <w:lang w:val="en-US"/>
        </w:rPr>
        <w:t>), the effect of high-flow oxygen therapy on patients with hypoxexmia after extubation on 28-day mortality</w:t>
      </w:r>
      <w:commentRangeEnd w:id="42"/>
      <w:r w:rsidR="0023037E">
        <w:rPr>
          <w:rStyle w:val="Marquedecommentaire"/>
        </w:rPr>
        <w:commentReference w:id="42"/>
      </w:r>
      <w:commentRangeEnd w:id="43"/>
      <w:r w:rsidR="00C52158">
        <w:rPr>
          <w:rStyle w:val="Marquedecommentaire"/>
        </w:rPr>
        <w:commentReference w:id="43"/>
      </w:r>
      <w:commentRangeEnd w:id="44"/>
      <w:r w:rsidR="00C52158">
        <w:rPr>
          <w:rStyle w:val="Marquedecommentaire"/>
        </w:rPr>
        <w:commentReference w:id="44"/>
      </w:r>
      <w:commentRangeEnd w:id="45"/>
      <w:r w:rsidR="003E766D">
        <w:rPr>
          <w:rStyle w:val="Marquedecommentaire"/>
        </w:rPr>
        <w:commentReference w:id="45"/>
      </w:r>
      <w:r w:rsidRPr="00344809">
        <w:rPr>
          <w:lang w:val="en-US"/>
        </w:rPr>
        <w:t xml:space="preserve"> (T. Liu, Zhao, and Du, 2021), </w:t>
      </w:r>
      <w:commentRangeStart w:id="46"/>
      <w:r w:rsidRPr="00344809">
        <w:rPr>
          <w:lang w:val="en-US"/>
        </w:rPr>
        <w:t>the effect of liberal vs conservative oxygenation on total mortality for mechanically ventilated patients (</w:t>
      </w:r>
      <w:commentRangeEnd w:id="46"/>
      <w:r w:rsidR="00E119B9">
        <w:rPr>
          <w:rStyle w:val="Marquedecommentaire"/>
        </w:rPr>
        <w:commentReference w:id="46"/>
      </w:r>
      <w:r w:rsidRPr="00344809">
        <w:rPr>
          <w:lang w:val="en-US"/>
        </w:rPr>
        <w:t xml:space="preserve">Gani et al., 2023), the effect of fluid-limiting treamtent stragies among sepsis </w:t>
      </w:r>
      <w:r w:rsidRPr="00344809">
        <w:rPr>
          <w:lang w:val="en-US"/>
        </w:rPr>
        <w:lastRenderedPageBreak/>
        <w:t>patients on 30 day-mortality (Shahn et al., 2020), the effect of statin use prior to ICU admission on 30-day mortality for patients</w:t>
      </w:r>
    </w:p>
    <w:p w14:paraId="6A9795EF" w14:textId="77777777" w:rsidR="008B3676" w:rsidRPr="00344809" w:rsidRDefault="00560638">
      <w:pPr>
        <w:spacing w:after="309"/>
        <w:ind w:left="13" w:right="33"/>
        <w:rPr>
          <w:lang w:val="en-US"/>
        </w:rPr>
      </w:pPr>
      <w:r w:rsidRPr="00344809">
        <w:rPr>
          <w:lang w:val="en-US"/>
        </w:rPr>
        <w:t>with sepsis (Chinaeke et al., 2021).</w:t>
      </w:r>
    </w:p>
    <w:p w14:paraId="545FD4E1" w14:textId="77777777" w:rsidR="008B3676" w:rsidRPr="00344809" w:rsidRDefault="00560638">
      <w:pPr>
        <w:tabs>
          <w:tab w:val="center" w:pos="1255"/>
        </w:tabs>
        <w:spacing w:after="170" w:line="263" w:lineRule="auto"/>
        <w:ind w:left="0" w:right="0" w:firstLine="0"/>
        <w:jc w:val="left"/>
        <w:rPr>
          <w:lang w:val="en-US"/>
        </w:rPr>
      </w:pPr>
      <w:r w:rsidRPr="00344809">
        <w:rPr>
          <w:lang w:val="en-US"/>
        </w:rPr>
        <w:t>1.3</w:t>
      </w:r>
      <w:r w:rsidRPr="00344809">
        <w:rPr>
          <w:lang w:val="en-US"/>
        </w:rPr>
        <w:tab/>
        <w:t>The inference flow</w:t>
      </w:r>
    </w:p>
    <w:p w14:paraId="7B769A85" w14:textId="77777777" w:rsidR="008B3676" w:rsidRPr="00344809" w:rsidRDefault="00560638">
      <w:pPr>
        <w:spacing w:after="135"/>
        <w:ind w:left="13" w:right="33"/>
        <w:rPr>
          <w:lang w:val="en-US"/>
        </w:rPr>
      </w:pPr>
      <w:r w:rsidRPr="00344809">
        <w:rPr>
          <w:lang w:val="en-US"/>
        </w:rPr>
        <w:t>This tutorial goes throught the different steps from framing the treatment effect question up to the estimation of the effect. We insist first on the formalization of the medical question as a target trial, a key step that, if overlooked endangers the validity of the inference (Miguel A Hernán, 2021). We then focus on the processing of the data, the most tedious step, underlying the compromise between residual co</w:t>
      </w:r>
      <w:del w:id="47" w:author="Tristan Struja" w:date="2023-04-14T13:31:00Z">
        <w:r w:rsidRPr="00344809" w:rsidDel="003E766D">
          <w:rPr>
            <w:lang w:val="en-US"/>
          </w:rPr>
          <w:delText>u</w:delText>
        </w:r>
      </w:del>
      <w:r w:rsidRPr="00344809">
        <w:rPr>
          <w:lang w:val="en-US"/>
        </w:rPr>
        <w:t>nfounders and lack of overlap.</w:t>
      </w:r>
    </w:p>
    <w:p w14:paraId="1012D7E8" w14:textId="77777777" w:rsidR="008B3676" w:rsidRPr="00344809" w:rsidRDefault="00560638">
      <w:pPr>
        <w:spacing w:after="185"/>
        <w:ind w:left="105" w:right="33"/>
        <w:rPr>
          <w:lang w:val="en-US"/>
        </w:rPr>
      </w:pPr>
      <w:r w:rsidRPr="00344809">
        <w:rPr>
          <w:noProof/>
          <w:sz w:val="22"/>
          <w:lang w:val="en-US"/>
        </w:rPr>
        <mc:AlternateContent>
          <mc:Choice Requires="wpg">
            <w:drawing>
              <wp:anchor distT="0" distB="0" distL="114300" distR="114300" simplePos="0" relativeHeight="251658240" behindDoc="1" locked="0" layoutInCell="1" allowOverlap="1" wp14:anchorId="48D8086E" wp14:editId="22C8472B">
                <wp:simplePos x="0" y="0"/>
                <wp:positionH relativeFrom="column">
                  <wp:posOffset>17934</wp:posOffset>
                </wp:positionH>
                <wp:positionV relativeFrom="paragraph">
                  <wp:posOffset>-45550</wp:posOffset>
                </wp:positionV>
                <wp:extent cx="5931023" cy="316694"/>
                <wp:effectExtent l="0" t="0" r="0" b="0"/>
                <wp:wrapNone/>
                <wp:docPr id="8581" name="Group 8581"/>
                <wp:cNvGraphicFramePr/>
                <a:graphic xmlns:a="http://schemas.openxmlformats.org/drawingml/2006/main">
                  <a:graphicData uri="http://schemas.microsoft.com/office/word/2010/wordprocessingGroup">
                    <wpg:wgp>
                      <wpg:cNvGrpSpPr/>
                      <wpg:grpSpPr>
                        <a:xfrm>
                          <a:off x="0" y="0"/>
                          <a:ext cx="5931023" cy="316694"/>
                          <a:chOff x="0" y="0"/>
                          <a:chExt cx="5931023" cy="316694"/>
                        </a:xfrm>
                      </wpg:grpSpPr>
                      <wps:wsp>
                        <wps:cNvPr id="340" name="Shape 340"/>
                        <wps:cNvSpPr/>
                        <wps:spPr>
                          <a:xfrm>
                            <a:off x="0" y="0"/>
                            <a:ext cx="5931023" cy="316694"/>
                          </a:xfrm>
                          <a:custGeom>
                            <a:avLst/>
                            <a:gdLst/>
                            <a:ahLst/>
                            <a:cxnLst/>
                            <a:rect l="0" t="0" r="0" b="0"/>
                            <a:pathLst>
                              <a:path w="5931023" h="316694">
                                <a:moveTo>
                                  <a:pt x="50611" y="0"/>
                                </a:moveTo>
                                <a:lnTo>
                                  <a:pt x="5880413" y="0"/>
                                </a:lnTo>
                                <a:cubicBezTo>
                                  <a:pt x="5908364" y="0"/>
                                  <a:pt x="5931023" y="22658"/>
                                  <a:pt x="5931023" y="50611"/>
                                </a:cubicBezTo>
                                <a:lnTo>
                                  <a:pt x="5931023" y="266083"/>
                                </a:lnTo>
                                <a:cubicBezTo>
                                  <a:pt x="5931023" y="294036"/>
                                  <a:pt x="5908364" y="316694"/>
                                  <a:pt x="5880413" y="316694"/>
                                </a:cubicBezTo>
                                <a:lnTo>
                                  <a:pt x="50611" y="316694"/>
                                </a:lnTo>
                                <a:cubicBezTo>
                                  <a:pt x="22659" y="316694"/>
                                  <a:pt x="0" y="294036"/>
                                  <a:pt x="0" y="266083"/>
                                </a:cubicBezTo>
                                <a:lnTo>
                                  <a:pt x="0" y="50611"/>
                                </a:lnTo>
                                <a:cubicBezTo>
                                  <a:pt x="0" y="22658"/>
                                  <a:pt x="22659" y="0"/>
                                  <a:pt x="50611" y="0"/>
                                </a:cubicBezTo>
                                <a:close/>
                              </a:path>
                            </a:pathLst>
                          </a:custGeom>
                          <a:ln w="6326" cap="flat">
                            <a:miter lim="127000"/>
                          </a:ln>
                        </wps:spPr>
                        <wps:style>
                          <a:lnRef idx="1">
                            <a:srgbClr val="000000"/>
                          </a:lnRef>
                          <a:fillRef idx="1">
                            <a:srgbClr val="9999FF"/>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581" style="width:467.01pt;height:24.9365pt;position:absolute;z-index:-2147483390;mso-position-horizontal-relative:text;mso-position-horizontal:absolute;margin-left:1.41216pt;mso-position-vertical-relative:text;margin-top:-3.58667pt;" coordsize="59310,3166">
                <v:shape id="Shape 340" style="position:absolute;width:59310;height:3166;left:0;top:0;" coordsize="5931023,316694" path="m50611,0l5880413,0c5908364,0,5931023,22658,5931023,50611l5931023,266083c5931023,294036,5908364,316694,5880413,316694l50611,316694c22659,316694,0,294036,0,266083l0,50611c0,22658,22659,0,50611,0x">
                  <v:stroke weight="0.49814pt" endcap="flat" joinstyle="miter" miterlimit="10" on="true" color="#000000"/>
                  <v:fill on="true" color="#9999ff"/>
                </v:shape>
              </v:group>
            </w:pict>
          </mc:Fallback>
        </mc:AlternateContent>
      </w:r>
      <w:r w:rsidRPr="00344809">
        <w:rPr>
          <w:lang w:val="en-US"/>
        </w:rPr>
        <w:t>Matt: Might be too ambitious to "explore the compromise" which would need an entire study on semisimulated data</w:t>
      </w:r>
    </w:p>
    <w:p w14:paraId="3DF18EDC" w14:textId="77777777" w:rsidR="008B3676" w:rsidRPr="00344809" w:rsidRDefault="00560638">
      <w:pPr>
        <w:spacing w:after="234" w:line="259" w:lineRule="auto"/>
        <w:ind w:left="18" w:right="0" w:hanging="10"/>
        <w:jc w:val="left"/>
        <w:rPr>
          <w:lang w:val="en-US"/>
        </w:rPr>
      </w:pPr>
      <w:commentRangeStart w:id="48"/>
      <w:r w:rsidRPr="00344809">
        <w:rPr>
          <w:lang w:val="en-US"/>
        </w:rPr>
        <w:t xml:space="preserve">We illustrate these key steps, with the Mimic-IV database, on a specific use case: </w:t>
      </w:r>
      <w:r w:rsidRPr="00344809">
        <w:rPr>
          <w:i/>
          <w:lang w:val="en-US"/>
        </w:rPr>
        <w:t xml:space="preserve">What is the effect of performing neuro-imaging evaluation of on critical care patients with stroke related symptoms </w:t>
      </w:r>
      <w:commentRangeEnd w:id="48"/>
      <w:r w:rsidR="0023037E">
        <w:rPr>
          <w:rStyle w:val="Marquedecommentaire"/>
        </w:rPr>
        <w:commentReference w:id="48"/>
      </w:r>
      <w:r w:rsidRPr="00344809">
        <w:rPr>
          <w:i/>
          <w:lang w:val="en-US"/>
        </w:rPr>
        <w:t>?</w:t>
      </w:r>
    </w:p>
    <w:p w14:paraId="770274DF" w14:textId="77777777" w:rsidR="008B3676" w:rsidRPr="00344809" w:rsidRDefault="00560638">
      <w:pPr>
        <w:numPr>
          <w:ilvl w:val="0"/>
          <w:numId w:val="1"/>
        </w:numPr>
        <w:spacing w:after="120"/>
        <w:ind w:left="740" w:right="33" w:hanging="169"/>
        <w:rPr>
          <w:lang w:val="en-US"/>
        </w:rPr>
      </w:pPr>
      <w:r w:rsidRPr="00344809">
        <w:rPr>
          <w:lang w:val="en-US"/>
        </w:rPr>
        <w:t>Frame the medical question of interest,</w:t>
      </w:r>
    </w:p>
    <w:p w14:paraId="344A7EE1" w14:textId="77777777" w:rsidR="008B3676" w:rsidRPr="00344809" w:rsidRDefault="00560638">
      <w:pPr>
        <w:numPr>
          <w:ilvl w:val="0"/>
          <w:numId w:val="1"/>
        </w:numPr>
        <w:spacing w:after="120"/>
        <w:ind w:left="740" w:right="33" w:hanging="169"/>
        <w:rPr>
          <w:lang w:val="en-US"/>
        </w:rPr>
      </w:pPr>
      <w:r w:rsidRPr="00344809">
        <w:rPr>
          <w:lang w:val="en-US"/>
        </w:rPr>
        <w:t>Preprocessing the data: focus on the event format</w:t>
      </w:r>
    </w:p>
    <w:p w14:paraId="28F25EEC" w14:textId="77777777" w:rsidR="008B3676" w:rsidRPr="00344809" w:rsidRDefault="00560638">
      <w:pPr>
        <w:numPr>
          <w:ilvl w:val="0"/>
          <w:numId w:val="1"/>
        </w:numPr>
        <w:spacing w:after="120"/>
        <w:ind w:left="740" w:right="33" w:hanging="169"/>
        <w:rPr>
          <w:lang w:val="en-US"/>
        </w:rPr>
      </w:pPr>
      <w:r w:rsidRPr="00344809">
        <w:rPr>
          <w:lang w:val="en-US"/>
        </w:rPr>
        <w:t>Variable selection</w:t>
      </w:r>
    </w:p>
    <w:p w14:paraId="75304DC3" w14:textId="77777777" w:rsidR="008B3676" w:rsidRPr="00344809" w:rsidRDefault="00560638">
      <w:pPr>
        <w:numPr>
          <w:ilvl w:val="0"/>
          <w:numId w:val="1"/>
        </w:numPr>
        <w:spacing w:after="120"/>
        <w:ind w:left="740" w:right="33" w:hanging="169"/>
        <w:rPr>
          <w:lang w:val="en-US"/>
        </w:rPr>
      </w:pPr>
      <w:r w:rsidRPr="00344809">
        <w:rPr>
          <w:lang w:val="en-US"/>
        </w:rPr>
        <w:t>Variable aggregation</w:t>
      </w:r>
    </w:p>
    <w:p w14:paraId="59241D5C" w14:textId="77777777" w:rsidR="008B3676" w:rsidRPr="00344809" w:rsidRDefault="00560638">
      <w:pPr>
        <w:numPr>
          <w:ilvl w:val="0"/>
          <w:numId w:val="1"/>
        </w:numPr>
        <w:spacing w:after="120"/>
        <w:ind w:left="740" w:right="33" w:hanging="169"/>
        <w:rPr>
          <w:lang w:val="en-US"/>
        </w:rPr>
      </w:pPr>
      <w:r w:rsidRPr="00344809">
        <w:rPr>
          <w:lang w:val="en-US"/>
        </w:rPr>
        <w:t>Identification</w:t>
      </w:r>
    </w:p>
    <w:p w14:paraId="59874570" w14:textId="77777777" w:rsidR="008B3676" w:rsidRPr="00344809" w:rsidRDefault="00560638">
      <w:pPr>
        <w:numPr>
          <w:ilvl w:val="0"/>
          <w:numId w:val="1"/>
        </w:numPr>
        <w:spacing w:after="120"/>
        <w:ind w:left="740" w:right="33" w:hanging="169"/>
        <w:rPr>
          <w:lang w:val="en-US"/>
        </w:rPr>
      </w:pPr>
      <w:r w:rsidRPr="00344809">
        <w:rPr>
          <w:lang w:val="en-US"/>
        </w:rPr>
        <w:t>Statistical estimation</w:t>
      </w:r>
    </w:p>
    <w:p w14:paraId="357FAC8F" w14:textId="77777777" w:rsidR="008B3676" w:rsidRPr="00344809" w:rsidRDefault="00560638">
      <w:pPr>
        <w:numPr>
          <w:ilvl w:val="0"/>
          <w:numId w:val="1"/>
        </w:numPr>
        <w:ind w:left="740" w:right="33" w:hanging="169"/>
        <w:rPr>
          <w:lang w:val="en-US"/>
        </w:rPr>
      </w:pPr>
      <w:r w:rsidRPr="00344809">
        <w:rPr>
          <w:lang w:val="en-US"/>
        </w:rPr>
        <w:t>Sensitivity analysis</w:t>
      </w:r>
    </w:p>
    <w:tbl>
      <w:tblPr>
        <w:tblStyle w:val="TableGrid"/>
        <w:tblW w:w="9354" w:type="dxa"/>
        <w:tblInd w:w="26" w:type="dxa"/>
        <w:tblCellMar>
          <w:top w:w="15" w:type="dxa"/>
        </w:tblCellMar>
        <w:tblLook w:val="04A0" w:firstRow="1" w:lastRow="0" w:firstColumn="1" w:lastColumn="0" w:noHBand="0" w:noVBand="1"/>
      </w:tblPr>
      <w:tblGrid>
        <w:gridCol w:w="1052"/>
        <w:gridCol w:w="1646"/>
        <w:gridCol w:w="4997"/>
        <w:gridCol w:w="1659"/>
      </w:tblGrid>
      <w:tr w:rsidR="008B3676" w:rsidRPr="00344809" w14:paraId="2C07FEB0" w14:textId="77777777">
        <w:trPr>
          <w:trHeight w:val="177"/>
        </w:trPr>
        <w:tc>
          <w:tcPr>
            <w:tcW w:w="1359" w:type="dxa"/>
            <w:tcBorders>
              <w:top w:val="single" w:sz="2" w:space="0" w:color="000000"/>
              <w:left w:val="single" w:sz="2" w:space="0" w:color="000000"/>
              <w:bottom w:val="single" w:sz="2" w:space="0" w:color="000000"/>
              <w:right w:val="single" w:sz="2" w:space="0" w:color="000000"/>
            </w:tcBorders>
          </w:tcPr>
          <w:p w14:paraId="7E0BBFBD" w14:textId="77777777" w:rsidR="008B3676" w:rsidRPr="00344809" w:rsidRDefault="00560638">
            <w:pPr>
              <w:spacing w:after="0" w:line="259" w:lineRule="auto"/>
              <w:ind w:left="97" w:right="0" w:firstLine="0"/>
              <w:jc w:val="left"/>
              <w:rPr>
                <w:lang w:val="en-US"/>
              </w:rPr>
            </w:pPr>
            <w:r w:rsidRPr="00344809">
              <w:rPr>
                <w:sz w:val="16"/>
                <w:lang w:val="en-US"/>
              </w:rPr>
              <w:t>PICO component</w:t>
            </w:r>
          </w:p>
        </w:tc>
        <w:tc>
          <w:tcPr>
            <w:tcW w:w="3014" w:type="dxa"/>
            <w:tcBorders>
              <w:top w:val="single" w:sz="2" w:space="0" w:color="000000"/>
              <w:left w:val="single" w:sz="2" w:space="0" w:color="000000"/>
              <w:bottom w:val="single" w:sz="2" w:space="0" w:color="000000"/>
              <w:right w:val="single" w:sz="2" w:space="0" w:color="000000"/>
            </w:tcBorders>
          </w:tcPr>
          <w:p w14:paraId="23C7B50A" w14:textId="77777777" w:rsidR="008B3676" w:rsidRPr="00344809" w:rsidRDefault="00560638">
            <w:pPr>
              <w:spacing w:after="0" w:line="259" w:lineRule="auto"/>
              <w:ind w:left="0" w:right="0" w:firstLine="0"/>
              <w:jc w:val="center"/>
              <w:rPr>
                <w:lang w:val="en-US"/>
              </w:rPr>
            </w:pPr>
            <w:r w:rsidRPr="00344809">
              <w:rPr>
                <w:sz w:val="16"/>
                <w:lang w:val="en-US"/>
              </w:rPr>
              <w:t>Description</w:t>
            </w:r>
          </w:p>
        </w:tc>
        <w:tc>
          <w:tcPr>
            <w:tcW w:w="2039" w:type="dxa"/>
            <w:tcBorders>
              <w:top w:val="single" w:sz="2" w:space="0" w:color="000000"/>
              <w:left w:val="single" w:sz="2" w:space="0" w:color="000000"/>
              <w:bottom w:val="single" w:sz="2" w:space="0" w:color="000000"/>
              <w:right w:val="single" w:sz="2" w:space="0" w:color="000000"/>
            </w:tcBorders>
          </w:tcPr>
          <w:p w14:paraId="3F791261" w14:textId="77777777" w:rsidR="008B3676" w:rsidRPr="00344809" w:rsidRDefault="00560638">
            <w:pPr>
              <w:spacing w:after="0" w:line="259" w:lineRule="auto"/>
              <w:ind w:left="0" w:right="0" w:firstLine="0"/>
              <w:jc w:val="center"/>
              <w:rPr>
                <w:lang w:val="en-US"/>
              </w:rPr>
            </w:pPr>
            <w:r w:rsidRPr="00344809">
              <w:rPr>
                <w:sz w:val="16"/>
                <w:lang w:val="en-US"/>
              </w:rPr>
              <w:t>Notation</w:t>
            </w:r>
          </w:p>
        </w:tc>
        <w:tc>
          <w:tcPr>
            <w:tcW w:w="2941" w:type="dxa"/>
            <w:tcBorders>
              <w:top w:val="single" w:sz="2" w:space="0" w:color="000000"/>
              <w:left w:val="single" w:sz="2" w:space="0" w:color="000000"/>
              <w:bottom w:val="single" w:sz="2" w:space="0" w:color="000000"/>
              <w:right w:val="single" w:sz="2" w:space="0" w:color="000000"/>
            </w:tcBorders>
          </w:tcPr>
          <w:p w14:paraId="22C2F399" w14:textId="77777777" w:rsidR="008B3676" w:rsidRPr="00344809" w:rsidRDefault="00560638">
            <w:pPr>
              <w:spacing w:after="0" w:line="259" w:lineRule="auto"/>
              <w:ind w:left="0" w:right="0" w:firstLine="0"/>
              <w:jc w:val="center"/>
              <w:rPr>
                <w:lang w:val="en-US"/>
              </w:rPr>
            </w:pPr>
            <w:r w:rsidRPr="00344809">
              <w:rPr>
                <w:sz w:val="16"/>
                <w:lang w:val="en-US"/>
              </w:rPr>
              <w:t>Illustration</w:t>
            </w:r>
          </w:p>
        </w:tc>
      </w:tr>
      <w:tr w:rsidR="008B3676" w:rsidRPr="00344809" w14:paraId="60EDBCA3" w14:textId="77777777">
        <w:trPr>
          <w:trHeight w:val="702"/>
        </w:trPr>
        <w:tc>
          <w:tcPr>
            <w:tcW w:w="1359" w:type="dxa"/>
            <w:tcBorders>
              <w:top w:val="single" w:sz="2" w:space="0" w:color="000000"/>
              <w:left w:val="single" w:sz="2" w:space="0" w:color="000000"/>
              <w:bottom w:val="single" w:sz="2" w:space="0" w:color="000000"/>
              <w:right w:val="single" w:sz="2" w:space="0" w:color="000000"/>
            </w:tcBorders>
          </w:tcPr>
          <w:p w14:paraId="49C27210" w14:textId="77777777" w:rsidR="008B3676" w:rsidRPr="00344809" w:rsidRDefault="008B3676">
            <w:pPr>
              <w:spacing w:after="160" w:line="259" w:lineRule="auto"/>
              <w:ind w:left="0" w:right="0" w:firstLine="0"/>
              <w:jc w:val="left"/>
              <w:rPr>
                <w:lang w:val="en-US"/>
              </w:rPr>
            </w:pPr>
          </w:p>
        </w:tc>
        <w:tc>
          <w:tcPr>
            <w:tcW w:w="3014" w:type="dxa"/>
            <w:tcBorders>
              <w:top w:val="single" w:sz="2" w:space="0" w:color="000000"/>
              <w:left w:val="single" w:sz="2" w:space="0" w:color="000000"/>
              <w:bottom w:val="single" w:sz="2" w:space="0" w:color="000000"/>
              <w:right w:val="single" w:sz="2" w:space="0" w:color="000000"/>
            </w:tcBorders>
          </w:tcPr>
          <w:p w14:paraId="439EBEA2" w14:textId="77777777" w:rsidR="008B3676" w:rsidRPr="00344809" w:rsidRDefault="008B3676">
            <w:pPr>
              <w:spacing w:after="160" w:line="259" w:lineRule="auto"/>
              <w:ind w:left="0" w:right="0" w:firstLine="0"/>
              <w:jc w:val="left"/>
              <w:rPr>
                <w:lang w:val="en-US"/>
              </w:rPr>
            </w:pPr>
          </w:p>
        </w:tc>
        <w:tc>
          <w:tcPr>
            <w:tcW w:w="2039" w:type="dxa"/>
            <w:tcBorders>
              <w:top w:val="single" w:sz="2" w:space="0" w:color="000000"/>
              <w:left w:val="single" w:sz="2" w:space="0" w:color="000000"/>
              <w:bottom w:val="single" w:sz="2" w:space="0" w:color="000000"/>
              <w:right w:val="single" w:sz="2" w:space="0" w:color="000000"/>
            </w:tcBorders>
          </w:tcPr>
          <w:p w14:paraId="3C041921" w14:textId="77777777" w:rsidR="008B3676" w:rsidRPr="00344809" w:rsidRDefault="00560638">
            <w:pPr>
              <w:spacing w:after="0" w:line="259" w:lineRule="auto"/>
              <w:ind w:left="-4377" w:right="-2944" w:firstLine="0"/>
              <w:jc w:val="left"/>
              <w:rPr>
                <w:lang w:val="en-US"/>
              </w:rPr>
            </w:pPr>
            <w:r w:rsidRPr="00344809">
              <w:rPr>
                <w:noProof/>
                <w:lang w:val="en-US"/>
              </w:rPr>
              <w:drawing>
                <wp:inline distT="0" distB="0" distL="0" distR="0" wp14:anchorId="785F02FA" wp14:editId="70022029">
                  <wp:extent cx="5949697" cy="381000"/>
                  <wp:effectExtent l="0" t="0" r="0" b="0"/>
                  <wp:docPr id="9276" name="Picture 9276"/>
                  <wp:cNvGraphicFramePr/>
                  <a:graphic xmlns:a="http://schemas.openxmlformats.org/drawingml/2006/main">
                    <a:graphicData uri="http://schemas.openxmlformats.org/drawingml/2006/picture">
                      <pic:pic xmlns:pic="http://schemas.openxmlformats.org/drawingml/2006/picture">
                        <pic:nvPicPr>
                          <pic:cNvPr id="9276" name="Picture 9276"/>
                          <pic:cNvPicPr/>
                        </pic:nvPicPr>
                        <pic:blipFill>
                          <a:blip r:embed="rId12"/>
                          <a:stretch>
                            <a:fillRect/>
                          </a:stretch>
                        </pic:blipFill>
                        <pic:spPr>
                          <a:xfrm>
                            <a:off x="0" y="0"/>
                            <a:ext cx="5949697" cy="381000"/>
                          </a:xfrm>
                          <a:prstGeom prst="rect">
                            <a:avLst/>
                          </a:prstGeom>
                        </pic:spPr>
                      </pic:pic>
                    </a:graphicData>
                  </a:graphic>
                </wp:inline>
              </w:drawing>
            </w:r>
          </w:p>
        </w:tc>
        <w:tc>
          <w:tcPr>
            <w:tcW w:w="2941" w:type="dxa"/>
            <w:tcBorders>
              <w:top w:val="single" w:sz="2" w:space="0" w:color="000000"/>
              <w:left w:val="single" w:sz="2" w:space="0" w:color="000000"/>
              <w:bottom w:val="single" w:sz="2" w:space="0" w:color="000000"/>
              <w:right w:val="single" w:sz="2" w:space="0" w:color="000000"/>
            </w:tcBorders>
          </w:tcPr>
          <w:p w14:paraId="0444DD62" w14:textId="77777777" w:rsidR="008B3676" w:rsidRPr="00344809" w:rsidRDefault="00560638">
            <w:pPr>
              <w:spacing w:after="0" w:line="259" w:lineRule="auto"/>
              <w:ind w:left="97" w:right="0" w:firstLine="0"/>
              <w:jc w:val="left"/>
              <w:rPr>
                <w:lang w:val="en-US"/>
              </w:rPr>
            </w:pPr>
            <w:r w:rsidRPr="00344809">
              <w:rPr>
                <w:sz w:val="16"/>
                <w:lang w:val="en-US"/>
              </w:rPr>
              <w:t>Patients with stroke related symptoms,</w:t>
            </w:r>
          </w:p>
        </w:tc>
      </w:tr>
      <w:tr w:rsidR="008B3676" w:rsidRPr="00344809" w14:paraId="2DA2B5D8" w14:textId="77777777">
        <w:trPr>
          <w:trHeight w:val="348"/>
        </w:trPr>
        <w:tc>
          <w:tcPr>
            <w:tcW w:w="1359" w:type="dxa"/>
            <w:tcBorders>
              <w:top w:val="single" w:sz="2" w:space="0" w:color="000000"/>
              <w:left w:val="single" w:sz="2" w:space="0" w:color="000000"/>
              <w:bottom w:val="single" w:sz="2" w:space="0" w:color="000000"/>
              <w:right w:val="single" w:sz="2" w:space="0" w:color="000000"/>
            </w:tcBorders>
            <w:vAlign w:val="center"/>
          </w:tcPr>
          <w:p w14:paraId="1B6A905C" w14:textId="77777777" w:rsidR="008B3676" w:rsidRPr="00344809" w:rsidRDefault="00560638">
            <w:pPr>
              <w:spacing w:after="0" w:line="259" w:lineRule="auto"/>
              <w:ind w:left="97" w:right="0" w:firstLine="0"/>
              <w:jc w:val="left"/>
              <w:rPr>
                <w:lang w:val="en-US"/>
              </w:rPr>
            </w:pPr>
            <w:r w:rsidRPr="00344809">
              <w:rPr>
                <w:sz w:val="16"/>
                <w:lang w:val="en-US"/>
              </w:rPr>
              <w:t>Outcome</w:t>
            </w:r>
          </w:p>
        </w:tc>
        <w:tc>
          <w:tcPr>
            <w:tcW w:w="3014" w:type="dxa"/>
            <w:tcBorders>
              <w:top w:val="single" w:sz="2" w:space="0" w:color="000000"/>
              <w:left w:val="single" w:sz="2" w:space="0" w:color="000000"/>
              <w:bottom w:val="single" w:sz="2" w:space="0" w:color="000000"/>
              <w:right w:val="single" w:sz="2" w:space="0" w:color="000000"/>
            </w:tcBorders>
          </w:tcPr>
          <w:p w14:paraId="6230D669" w14:textId="77777777" w:rsidR="008B3676" w:rsidRPr="00344809" w:rsidRDefault="00560638">
            <w:pPr>
              <w:spacing w:after="0" w:line="259" w:lineRule="auto"/>
              <w:ind w:left="97" w:right="0" w:firstLine="0"/>
              <w:jc w:val="left"/>
              <w:rPr>
                <w:lang w:val="en-US"/>
              </w:rPr>
            </w:pPr>
            <w:r w:rsidRPr="00344809">
              <w:rPr>
                <w:sz w:val="16"/>
                <w:lang w:val="en-US"/>
              </w:rPr>
              <w:t>What are the targets that we want to compare between the two groups ?</w:t>
            </w:r>
          </w:p>
        </w:tc>
        <w:tc>
          <w:tcPr>
            <w:tcW w:w="2039" w:type="dxa"/>
            <w:tcBorders>
              <w:top w:val="single" w:sz="2" w:space="0" w:color="000000"/>
              <w:left w:val="single" w:sz="2" w:space="0" w:color="000000"/>
              <w:bottom w:val="single" w:sz="2" w:space="0" w:color="000000"/>
              <w:right w:val="single" w:sz="2" w:space="0" w:color="000000"/>
            </w:tcBorders>
            <w:vAlign w:val="center"/>
          </w:tcPr>
          <w:p w14:paraId="069E74CE" w14:textId="77777777" w:rsidR="008B3676" w:rsidRPr="00344809" w:rsidRDefault="00560638">
            <w:pPr>
              <w:spacing w:after="0" w:line="259" w:lineRule="auto"/>
              <w:ind w:left="97" w:right="0" w:firstLine="0"/>
              <w:jc w:val="left"/>
              <w:rPr>
                <w:lang w:val="en-US"/>
              </w:rPr>
            </w:pPr>
            <w:r w:rsidRPr="00344809">
              <w:rPr>
                <w:rFonts w:ascii="Cambria" w:eastAsia="Cambria" w:hAnsi="Cambria" w:cs="Cambria"/>
                <w:i/>
                <w:sz w:val="16"/>
                <w:lang w:val="en-US"/>
              </w:rPr>
              <w:t xml:space="preserve">Y </w:t>
            </w:r>
            <w:r w:rsidRPr="00344809">
              <w:rPr>
                <w:rFonts w:ascii="Cambria" w:eastAsia="Cambria" w:hAnsi="Cambria" w:cs="Cambria"/>
                <w:sz w:val="16"/>
                <w:lang w:val="en-US"/>
              </w:rPr>
              <w:t>(1)</w:t>
            </w:r>
            <w:r w:rsidRPr="00344809">
              <w:rPr>
                <w:rFonts w:ascii="Cambria" w:eastAsia="Cambria" w:hAnsi="Cambria" w:cs="Cambria"/>
                <w:i/>
                <w:sz w:val="16"/>
                <w:lang w:val="en-US"/>
              </w:rPr>
              <w:t xml:space="preserve">,Y </w:t>
            </w:r>
            <w:r w:rsidRPr="00344809">
              <w:rPr>
                <w:rFonts w:ascii="Cambria" w:eastAsia="Cambria" w:hAnsi="Cambria" w:cs="Cambria"/>
                <w:sz w:val="16"/>
                <w:lang w:val="en-US"/>
              </w:rPr>
              <w:t xml:space="preserve">(0) ∼ </w:t>
            </w:r>
            <w:r w:rsidRPr="00344809">
              <w:rPr>
                <w:rFonts w:ascii="Cambria" w:eastAsia="Cambria" w:hAnsi="Cambria" w:cs="Cambria"/>
                <w:i/>
                <w:sz w:val="16"/>
                <w:lang w:val="en-US"/>
              </w:rPr>
              <w:t>p</w:t>
            </w:r>
            <w:r w:rsidRPr="00344809">
              <w:rPr>
                <w:rFonts w:ascii="Cambria" w:eastAsia="Cambria" w:hAnsi="Cambria" w:cs="Cambria"/>
                <w:sz w:val="16"/>
                <w:lang w:val="en-US"/>
              </w:rPr>
              <w:t>(</w:t>
            </w:r>
            <w:r w:rsidRPr="00344809">
              <w:rPr>
                <w:rFonts w:ascii="Cambria" w:eastAsia="Cambria" w:hAnsi="Cambria" w:cs="Cambria"/>
                <w:i/>
                <w:sz w:val="16"/>
                <w:lang w:val="en-US"/>
              </w:rPr>
              <w:t xml:space="preserve">Y </w:t>
            </w:r>
            <w:r w:rsidRPr="00344809">
              <w:rPr>
                <w:rFonts w:ascii="Cambria" w:eastAsia="Cambria" w:hAnsi="Cambria" w:cs="Cambria"/>
                <w:sz w:val="16"/>
                <w:lang w:val="en-US"/>
              </w:rPr>
              <w:t>(1)</w:t>
            </w:r>
            <w:r w:rsidRPr="00344809">
              <w:rPr>
                <w:rFonts w:ascii="Cambria" w:eastAsia="Cambria" w:hAnsi="Cambria" w:cs="Cambria"/>
                <w:i/>
                <w:sz w:val="16"/>
                <w:lang w:val="en-US"/>
              </w:rPr>
              <w:t xml:space="preserve">,Y </w:t>
            </w:r>
            <w:r w:rsidRPr="00344809">
              <w:rPr>
                <w:rFonts w:ascii="Cambria" w:eastAsia="Cambria" w:hAnsi="Cambria" w:cs="Cambria"/>
                <w:sz w:val="16"/>
                <w:lang w:val="en-US"/>
              </w:rPr>
              <w:t>(0))</w:t>
            </w:r>
          </w:p>
        </w:tc>
        <w:tc>
          <w:tcPr>
            <w:tcW w:w="2941" w:type="dxa"/>
            <w:tcBorders>
              <w:top w:val="single" w:sz="2" w:space="0" w:color="000000"/>
              <w:left w:val="single" w:sz="2" w:space="0" w:color="000000"/>
              <w:bottom w:val="single" w:sz="2" w:space="0" w:color="000000"/>
              <w:right w:val="single" w:sz="2" w:space="0" w:color="000000"/>
            </w:tcBorders>
            <w:vAlign w:val="center"/>
          </w:tcPr>
          <w:p w14:paraId="07F3C394" w14:textId="77777777" w:rsidR="008B3676" w:rsidRPr="00344809" w:rsidRDefault="00560638">
            <w:pPr>
              <w:spacing w:after="0" w:line="259" w:lineRule="auto"/>
              <w:ind w:left="97" w:right="0" w:firstLine="0"/>
              <w:jc w:val="left"/>
              <w:rPr>
                <w:lang w:val="en-US"/>
              </w:rPr>
            </w:pPr>
            <w:r w:rsidRPr="00344809">
              <w:rPr>
                <w:sz w:val="16"/>
                <w:lang w:val="en-US"/>
              </w:rPr>
              <w:t>Survival measured as instay mortality</w:t>
            </w:r>
          </w:p>
        </w:tc>
      </w:tr>
    </w:tbl>
    <w:p w14:paraId="5626F855" w14:textId="77777777" w:rsidR="008B3676" w:rsidRPr="00344809" w:rsidRDefault="00560638">
      <w:pPr>
        <w:spacing w:after="101" w:line="251" w:lineRule="auto"/>
        <w:ind w:left="10" w:hanging="10"/>
        <w:jc w:val="center"/>
        <w:rPr>
          <w:lang w:val="en-US"/>
        </w:rPr>
      </w:pPr>
      <w:r w:rsidRPr="00344809">
        <w:rPr>
          <w:lang w:val="en-US"/>
        </w:rPr>
        <w:t>Table 1: PICO components help to clearly define the components of the medical question of interest</w:t>
      </w:r>
    </w:p>
    <w:p w14:paraId="3011BF0E" w14:textId="77777777" w:rsidR="008B3676" w:rsidRPr="00344809" w:rsidRDefault="00560638">
      <w:pPr>
        <w:spacing w:after="73"/>
        <w:ind w:left="13" w:right="33"/>
        <w:rPr>
          <w:lang w:val="en-US"/>
        </w:rPr>
      </w:pPr>
      <w:r w:rsidRPr="00344809">
        <w:rPr>
          <w:lang w:val="en-US"/>
        </w:rPr>
        <w:t>.</w:t>
      </w:r>
    </w:p>
    <w:p w14:paraId="33DB3E53" w14:textId="77777777" w:rsidR="008B3676" w:rsidRPr="00344809" w:rsidRDefault="00560638">
      <w:pPr>
        <w:spacing w:after="122" w:line="259" w:lineRule="auto"/>
        <w:ind w:left="1361" w:right="0" w:firstLine="0"/>
        <w:jc w:val="left"/>
        <w:rPr>
          <w:lang w:val="en-US"/>
        </w:rPr>
      </w:pPr>
      <w:r w:rsidRPr="00344809">
        <w:rPr>
          <w:noProof/>
          <w:lang w:val="en-US"/>
        </w:rPr>
        <w:drawing>
          <wp:inline distT="0" distB="0" distL="0" distR="0" wp14:anchorId="1C98C21A" wp14:editId="2B5B2701">
            <wp:extent cx="4419600" cy="1749552"/>
            <wp:effectExtent l="0" t="0" r="0" b="0"/>
            <wp:docPr id="9277" name="Picture 9277"/>
            <wp:cNvGraphicFramePr/>
            <a:graphic xmlns:a="http://schemas.openxmlformats.org/drawingml/2006/main">
              <a:graphicData uri="http://schemas.openxmlformats.org/drawingml/2006/picture">
                <pic:pic xmlns:pic="http://schemas.openxmlformats.org/drawingml/2006/picture">
                  <pic:nvPicPr>
                    <pic:cNvPr id="9277" name="Picture 9277"/>
                    <pic:cNvPicPr/>
                  </pic:nvPicPr>
                  <pic:blipFill>
                    <a:blip r:embed="rId13"/>
                    <a:stretch>
                      <a:fillRect/>
                    </a:stretch>
                  </pic:blipFill>
                  <pic:spPr>
                    <a:xfrm>
                      <a:off x="0" y="0"/>
                      <a:ext cx="4419600" cy="1749552"/>
                    </a:xfrm>
                    <a:prstGeom prst="rect">
                      <a:avLst/>
                    </a:prstGeom>
                  </pic:spPr>
                </pic:pic>
              </a:graphicData>
            </a:graphic>
          </wp:inline>
        </w:drawing>
      </w:r>
    </w:p>
    <w:p w14:paraId="7CF2BF81" w14:textId="77777777" w:rsidR="008B3676" w:rsidRPr="00344809" w:rsidRDefault="00560638">
      <w:pPr>
        <w:pStyle w:val="Titre2"/>
        <w:rPr>
          <w:lang w:val="en-US"/>
        </w:rPr>
      </w:pPr>
      <w:r w:rsidRPr="00344809">
        <w:rPr>
          <w:lang w:val="en-US"/>
        </w:rPr>
        <w:lastRenderedPageBreak/>
        <w:t>ICU stay timeline</w:t>
      </w:r>
    </w:p>
    <w:p w14:paraId="07A9B167" w14:textId="1711E725" w:rsidR="008B3676" w:rsidRPr="00344809" w:rsidRDefault="00560638">
      <w:pPr>
        <w:spacing w:after="523"/>
        <w:ind w:left="13" w:right="33"/>
        <w:rPr>
          <w:lang w:val="en-US"/>
        </w:rPr>
      </w:pPr>
      <w:r w:rsidRPr="00344809">
        <w:rPr>
          <w:lang w:val="en-US"/>
        </w:rPr>
        <w:t>Figure 2: Defining the period of observation, from the patient inclusion up to the treatment allocation is crucial to avoid col</w:t>
      </w:r>
      <w:ins w:id="49" w:author="Tristan Struja" w:date="2023-04-13T15:10:00Z">
        <w:r w:rsidR="00A958B7">
          <w:rPr>
            <w:lang w:val="en-US"/>
          </w:rPr>
          <w:t>l</w:t>
        </w:r>
      </w:ins>
      <w:r w:rsidRPr="00344809">
        <w:rPr>
          <w:lang w:val="en-US"/>
        </w:rPr>
        <w:t>iders. The definition of the follow</w:t>
      </w:r>
      <w:ins w:id="50" w:author="Tristan Struja" w:date="2023-04-13T15:10:00Z">
        <w:r w:rsidR="00A958B7">
          <w:rPr>
            <w:lang w:val="en-US"/>
          </w:rPr>
          <w:t>-</w:t>
        </w:r>
      </w:ins>
      <w:r w:rsidRPr="00344809">
        <w:rPr>
          <w:lang w:val="en-US"/>
        </w:rPr>
        <w:t>up period helps avoid temporal biases such as right censoring.</w:t>
      </w:r>
    </w:p>
    <w:p w14:paraId="14076183" w14:textId="77777777" w:rsidR="008B3676" w:rsidRPr="00344809" w:rsidRDefault="00560638">
      <w:pPr>
        <w:tabs>
          <w:tab w:val="center" w:pos="1742"/>
        </w:tabs>
        <w:spacing w:after="215" w:line="263" w:lineRule="auto"/>
        <w:ind w:left="0" w:right="0" w:firstLine="0"/>
        <w:jc w:val="left"/>
        <w:rPr>
          <w:lang w:val="en-US"/>
        </w:rPr>
      </w:pPr>
      <w:r w:rsidRPr="00344809">
        <w:rPr>
          <w:lang w:val="en-US"/>
        </w:rPr>
        <w:t>1.4</w:t>
      </w:r>
      <w:r w:rsidRPr="00344809">
        <w:rPr>
          <w:lang w:val="en-US"/>
        </w:rPr>
        <w:tab/>
        <w:t>Framing the medical question</w:t>
      </w:r>
    </w:p>
    <w:p w14:paraId="7A348EB1" w14:textId="77777777" w:rsidR="008B3676" w:rsidRPr="00344809" w:rsidRDefault="00560638">
      <w:pPr>
        <w:spacing w:after="78"/>
        <w:ind w:left="13" w:right="33"/>
        <w:rPr>
          <w:lang w:val="en-US"/>
        </w:rPr>
      </w:pPr>
      <w:r w:rsidRPr="00344809">
        <w:rPr>
          <w:lang w:val="en-US"/>
        </w:rPr>
        <w:t>PICO: how to ask treatment effect question ?</w:t>
      </w:r>
      <w:r w:rsidRPr="00344809">
        <w:rPr>
          <w:lang w:val="en-US"/>
        </w:rPr>
        <w:tab/>
        <w:t xml:space="preserve">Miguel A. Hernán and Robins, 2016 recommends to use the concept of </w:t>
      </w:r>
      <w:r w:rsidRPr="00344809">
        <w:rPr>
          <w:i/>
          <w:lang w:val="en-US"/>
        </w:rPr>
        <w:t xml:space="preserve">target </w:t>
      </w:r>
      <w:r w:rsidRPr="00344809">
        <w:rPr>
          <w:lang w:val="en-US"/>
        </w:rPr>
        <w:t>trial when designing a comparative observational study.</w:t>
      </w:r>
    </w:p>
    <w:p w14:paraId="4D530DAB" w14:textId="77777777" w:rsidR="008B3676" w:rsidRPr="00344809" w:rsidRDefault="00560638">
      <w:pPr>
        <w:spacing w:after="361"/>
        <w:ind w:left="13" w:right="33"/>
        <w:rPr>
          <w:lang w:val="en-US"/>
        </w:rPr>
      </w:pPr>
      <w:r w:rsidRPr="00344809">
        <w:rPr>
          <w:lang w:val="en-US"/>
        </w:rPr>
        <w:t>The PICO framework (Richardson et al., 1995) let the practioner or the analyst write down the four components underlying a sound medical question. Table 1 associate to these steps, the notation of the potential outcome framework (Imbens and Rubin, 2015).</w:t>
      </w:r>
    </w:p>
    <w:p w14:paraId="06402C38" w14:textId="66228E29" w:rsidR="008B3676" w:rsidRPr="00344809" w:rsidRDefault="00560638">
      <w:pPr>
        <w:spacing w:after="104"/>
        <w:ind w:left="13" w:right="33"/>
        <w:rPr>
          <w:lang w:val="en-US"/>
        </w:rPr>
      </w:pPr>
      <w:r w:rsidRPr="00344809">
        <w:rPr>
          <w:lang w:val="en-US"/>
        </w:rPr>
        <w:t>The observational cohort: preventing temporal biases and coliders Refer to OHDSI formalization of the cohort. Different sort of biases arises when framing the medical question and therefore, analys</w:t>
      </w:r>
      <w:del w:id="51" w:author="Tristan Struja" w:date="2023-04-14T13:32:00Z">
        <w:r w:rsidRPr="00344809" w:rsidDel="003E766D">
          <w:rPr>
            <w:lang w:val="en-US"/>
          </w:rPr>
          <w:delText>i</w:delText>
        </w:r>
      </w:del>
      <w:r w:rsidRPr="00344809">
        <w:rPr>
          <w:lang w:val="en-US"/>
        </w:rPr>
        <w:t>ts should car</w:t>
      </w:r>
      <w:ins w:id="52" w:author="Tristan Struja" w:date="2023-04-14T13:32:00Z">
        <w:r w:rsidR="003E766D">
          <w:rPr>
            <w:lang w:val="en-US"/>
          </w:rPr>
          <w:t>e</w:t>
        </w:r>
      </w:ins>
      <w:r w:rsidRPr="00344809">
        <w:rPr>
          <w:lang w:val="en-US"/>
        </w:rPr>
        <w:t>fully review them.</w:t>
      </w:r>
    </w:p>
    <w:p w14:paraId="66ED24AD" w14:textId="2689140E" w:rsidR="008B3676" w:rsidRPr="00344809" w:rsidRDefault="00560638">
      <w:pPr>
        <w:spacing w:after="78"/>
        <w:ind w:left="13" w:right="33"/>
        <w:rPr>
          <w:lang w:val="en-US"/>
        </w:rPr>
      </w:pPr>
      <w:r w:rsidRPr="00344809">
        <w:rPr>
          <w:lang w:val="en-US"/>
        </w:rPr>
        <w:t>When designing the inclusion criteria –P step–, some inclusion crit</w:t>
      </w:r>
      <w:del w:id="53" w:author="Tristan Struja" w:date="2023-04-14T13:32:00Z">
        <w:r w:rsidRPr="00344809" w:rsidDel="003E766D">
          <w:rPr>
            <w:lang w:val="en-US"/>
          </w:rPr>
          <w:delText>i</w:delText>
        </w:r>
      </w:del>
      <w:r w:rsidRPr="00344809">
        <w:rPr>
          <w:lang w:val="en-US"/>
        </w:rPr>
        <w:t xml:space="preserve">eria could be missing non at random, which introduces a selection bias on the selected population. The worst case happens if this missingness is associated with the treatment which biases the treatment effect </w:t>
      </w:r>
      <w:del w:id="54" w:author="Tristan Struja" w:date="2023-04-13T16:10:00Z">
        <w:r w:rsidRPr="00344809" w:rsidDel="00D738EB">
          <w:rPr>
            <w:lang w:val="en-US"/>
          </w:rPr>
          <w:delText>throught</w:delText>
        </w:r>
      </w:del>
      <w:ins w:id="55" w:author="Tristan Struja" w:date="2023-04-13T16:10:00Z">
        <w:r w:rsidR="00D738EB" w:rsidRPr="00344809">
          <w:rPr>
            <w:lang w:val="en-US"/>
          </w:rPr>
          <w:t>through</w:t>
        </w:r>
      </w:ins>
      <w:r w:rsidRPr="00344809">
        <w:rPr>
          <w:lang w:val="en-US"/>
        </w:rPr>
        <w:t xml:space="preserve"> a post treatment col</w:t>
      </w:r>
      <w:ins w:id="56" w:author="Tristan Struja" w:date="2023-04-13T16:10:00Z">
        <w:r w:rsidR="00D738EB">
          <w:rPr>
            <w:lang w:val="en-US"/>
          </w:rPr>
          <w:t>l</w:t>
        </w:r>
      </w:ins>
      <w:r w:rsidRPr="00344809">
        <w:rPr>
          <w:lang w:val="en-US"/>
        </w:rPr>
        <w:t>ider (Weiskopf et al., 2023). TODO: real example with MIMIC such as missing ICD9 codes.</w:t>
      </w:r>
    </w:p>
    <w:p w14:paraId="32A4F3DD" w14:textId="77777777" w:rsidR="008B3676" w:rsidRPr="00344809" w:rsidRDefault="00560638">
      <w:pPr>
        <w:ind w:left="13" w:right="33"/>
        <w:rPr>
          <w:lang w:val="en-US"/>
        </w:rPr>
      </w:pPr>
      <w:r w:rsidRPr="00344809">
        <w:rPr>
          <w:lang w:val="en-US"/>
        </w:rPr>
        <w:t>TODO: cite and illustrate some temporal biases such as immortal time bias.</w:t>
      </w:r>
    </w:p>
    <w:p w14:paraId="7D2C3827" w14:textId="77777777" w:rsidR="008B3676" w:rsidRPr="00344809" w:rsidRDefault="00560638">
      <w:pPr>
        <w:spacing w:after="477" w:line="259" w:lineRule="auto"/>
        <w:ind w:left="28" w:right="0" w:firstLine="0"/>
        <w:jc w:val="left"/>
        <w:rPr>
          <w:lang w:val="en-US"/>
        </w:rPr>
      </w:pPr>
      <w:r w:rsidRPr="00344809">
        <w:rPr>
          <w:noProof/>
          <w:sz w:val="22"/>
          <w:lang w:val="en-US"/>
        </w:rPr>
        <mc:AlternateContent>
          <mc:Choice Requires="wpg">
            <w:drawing>
              <wp:inline distT="0" distB="0" distL="0" distR="0" wp14:anchorId="62F416BF" wp14:editId="49197EDE">
                <wp:extent cx="5931023" cy="204276"/>
                <wp:effectExtent l="0" t="0" r="0" b="0"/>
                <wp:docPr id="8934" name="Group 8934"/>
                <wp:cNvGraphicFramePr/>
                <a:graphic xmlns:a="http://schemas.openxmlformats.org/drawingml/2006/main">
                  <a:graphicData uri="http://schemas.microsoft.com/office/word/2010/wordprocessingGroup">
                    <wpg:wgp>
                      <wpg:cNvGrpSpPr/>
                      <wpg:grpSpPr>
                        <a:xfrm>
                          <a:off x="0" y="0"/>
                          <a:ext cx="5931023" cy="204276"/>
                          <a:chOff x="0" y="0"/>
                          <a:chExt cx="5931023" cy="204276"/>
                        </a:xfrm>
                      </wpg:grpSpPr>
                      <wps:wsp>
                        <wps:cNvPr id="683" name="Shape 683"/>
                        <wps:cNvSpPr/>
                        <wps:spPr>
                          <a:xfrm>
                            <a:off x="0" y="0"/>
                            <a:ext cx="5931023" cy="204276"/>
                          </a:xfrm>
                          <a:custGeom>
                            <a:avLst/>
                            <a:gdLst/>
                            <a:ahLst/>
                            <a:cxnLst/>
                            <a:rect l="0" t="0" r="0" b="0"/>
                            <a:pathLst>
                              <a:path w="5931023" h="204276">
                                <a:moveTo>
                                  <a:pt x="50611" y="0"/>
                                </a:moveTo>
                                <a:lnTo>
                                  <a:pt x="5880413" y="0"/>
                                </a:lnTo>
                                <a:cubicBezTo>
                                  <a:pt x="5908364" y="0"/>
                                  <a:pt x="5931023" y="22659"/>
                                  <a:pt x="5931023" y="50611"/>
                                </a:cubicBezTo>
                                <a:lnTo>
                                  <a:pt x="5931023" y="153665"/>
                                </a:lnTo>
                                <a:cubicBezTo>
                                  <a:pt x="5931023" y="181617"/>
                                  <a:pt x="5908364" y="204276"/>
                                  <a:pt x="5880413" y="204276"/>
                                </a:cubicBezTo>
                                <a:lnTo>
                                  <a:pt x="50611" y="204276"/>
                                </a:lnTo>
                                <a:cubicBezTo>
                                  <a:pt x="22659" y="204276"/>
                                  <a:pt x="0" y="181617"/>
                                  <a:pt x="0" y="153665"/>
                                </a:cubicBezTo>
                                <a:lnTo>
                                  <a:pt x="0" y="50611"/>
                                </a:lnTo>
                                <a:cubicBezTo>
                                  <a:pt x="0" y="22659"/>
                                  <a:pt x="22659" y="0"/>
                                  <a:pt x="50611" y="0"/>
                                </a:cubicBezTo>
                                <a:close/>
                              </a:path>
                            </a:pathLst>
                          </a:custGeom>
                          <a:ln w="6326" cap="flat">
                            <a:miter lim="127000"/>
                          </a:ln>
                        </wps:spPr>
                        <wps:style>
                          <a:lnRef idx="1">
                            <a:srgbClr val="000000"/>
                          </a:lnRef>
                          <a:fillRef idx="1">
                            <a:srgbClr val="9999FF"/>
                          </a:fillRef>
                          <a:effectRef idx="0">
                            <a:scrgbClr r="0" g="0" b="0"/>
                          </a:effectRef>
                          <a:fontRef idx="none"/>
                        </wps:style>
                        <wps:bodyPr/>
                      </wps:wsp>
                      <wps:wsp>
                        <wps:cNvPr id="684" name="Rectangle 684"/>
                        <wps:cNvSpPr/>
                        <wps:spPr>
                          <a:xfrm>
                            <a:off x="45591" y="45552"/>
                            <a:ext cx="1958928" cy="150440"/>
                          </a:xfrm>
                          <a:prstGeom prst="rect">
                            <a:avLst/>
                          </a:prstGeom>
                          <a:ln>
                            <a:noFill/>
                          </a:ln>
                        </wps:spPr>
                        <wps:txbx>
                          <w:txbxContent>
                            <w:p w14:paraId="24331431" w14:textId="77777777" w:rsidR="008B3676" w:rsidRDefault="00560638">
                              <w:pPr>
                                <w:spacing w:after="160" w:line="259" w:lineRule="auto"/>
                                <w:ind w:left="0" w:right="0" w:firstLine="0"/>
                                <w:jc w:val="left"/>
                              </w:pPr>
                              <w:r>
                                <w:t>Matt:</w:t>
                              </w:r>
                              <w:r>
                                <w:rPr>
                                  <w:spacing w:val="55"/>
                                </w:rPr>
                                <w:t xml:space="preserve"> </w:t>
                              </w:r>
                              <w:r>
                                <w:t>Update</w:t>
                              </w:r>
                              <w:r>
                                <w:rPr>
                                  <w:spacing w:val="21"/>
                                </w:rPr>
                                <w:t xml:space="preserve"> </w:t>
                              </w:r>
                              <w:r>
                                <w:t>with</w:t>
                              </w:r>
                              <w:r>
                                <w:rPr>
                                  <w:spacing w:val="21"/>
                                </w:rPr>
                                <w:t xml:space="preserve"> </w:t>
                              </w:r>
                              <w:r>
                                <w:t>mimic-iv</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62F416BF" id="Group 8934" o:spid="_x0000_s1026" style="width:467pt;height:16.1pt;mso-position-horizontal-relative:char;mso-position-vertical-relative:line" coordsize="59310,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">
                <v:shape id="Shape 683" o:spid="_x0000_s1027" style="position:absolute;width:59310;height:2042;visibility:visible;mso-wrap-style:square;v-text-anchor:top" coordsize="5931023,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" path="m50611,l5880413,v27951,,50610,22659,50610,50611l5931023,153665v,27952,-22659,50611,-50610,50611l50611,204276c22659,204276,,181617,,153665l,50611c,22659,22659,,50611,xe" fillcolor="#99f" strokeweight=".17572mm">
                  <v:stroke miterlimit="83231f" joinstyle="miter"/>
                  <v:path arrowok="t" textboxrect="0,0,5931023,204276"/>
                </v:shape>
                <v:rect id="Rectangle 684" o:spid="_x0000_s1028" style="position:absolute;left:455;top:455;width:1959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" filled="f" stroked="f">
                  <v:textbox inset="0,0,0,0">
                    <w:txbxContent>
                      <w:p w14:paraId="24331431" w14:textId="77777777" w:rsidR="008B3676" w:rsidRDefault="00560638">
                        <w:pPr>
                          <w:spacing w:after="160" w:line="259" w:lineRule="auto"/>
                          <w:ind w:left="0" w:right="0" w:firstLine="0"/>
                          <w:jc w:val="left"/>
                        </w:pPr>
                        <w:r>
                          <w:t>Matt:</w:t>
                        </w:r>
                        <w:r>
                          <w:rPr>
                            <w:spacing w:val="55"/>
                          </w:rPr>
                          <w:t xml:space="preserve"> </w:t>
                        </w:r>
                        <w:r>
                          <w:t>Update</w:t>
                        </w:r>
                        <w:r>
                          <w:rPr>
                            <w:spacing w:val="21"/>
                          </w:rPr>
                          <w:t xml:space="preserve"> </w:t>
                        </w:r>
                        <w:r>
                          <w:t>with</w:t>
                        </w:r>
                        <w:r>
                          <w:rPr>
                            <w:spacing w:val="21"/>
                          </w:rPr>
                          <w:t xml:space="preserve"> </w:t>
                        </w:r>
                        <w:r>
                          <w:t>mimic-iv</w:t>
                        </w:r>
                      </w:p>
                    </w:txbxContent>
                  </v:textbox>
                </v:rect>
                <w10:anchorlock/>
              </v:group>
            </w:pict>
          </mc:Fallback>
        </mc:AlternateContent>
      </w:r>
    </w:p>
    <w:p w14:paraId="24732C53" w14:textId="77777777" w:rsidR="008B3676" w:rsidRPr="00344809" w:rsidRDefault="00560638">
      <w:pPr>
        <w:tabs>
          <w:tab w:val="center" w:pos="1203"/>
        </w:tabs>
        <w:spacing w:after="170" w:line="263" w:lineRule="auto"/>
        <w:ind w:left="0" w:right="0" w:firstLine="0"/>
        <w:jc w:val="left"/>
        <w:rPr>
          <w:lang w:val="en-US"/>
        </w:rPr>
      </w:pPr>
      <w:r w:rsidRPr="00344809">
        <w:rPr>
          <w:lang w:val="en-US"/>
        </w:rPr>
        <w:t>1.5</w:t>
      </w:r>
      <w:r w:rsidRPr="00344809">
        <w:rPr>
          <w:lang w:val="en-US"/>
        </w:rPr>
        <w:tab/>
        <w:t xml:space="preserve">The </w:t>
      </w:r>
      <w:commentRangeStart w:id="57"/>
      <w:r w:rsidRPr="00344809">
        <w:rPr>
          <w:lang w:val="en-US"/>
        </w:rPr>
        <w:t>event format</w:t>
      </w:r>
      <w:commentRangeEnd w:id="57"/>
      <w:r w:rsidR="00B63948">
        <w:rPr>
          <w:rStyle w:val="Marquedecommentaire"/>
        </w:rPr>
        <w:commentReference w:id="57"/>
      </w:r>
    </w:p>
    <w:p w14:paraId="7178453D" w14:textId="77777777" w:rsidR="008B3676" w:rsidRPr="00344809" w:rsidRDefault="00560638">
      <w:pPr>
        <w:spacing w:after="83"/>
        <w:ind w:left="13" w:right="33"/>
        <w:rPr>
          <w:lang w:val="en-US"/>
        </w:rPr>
      </w:pPr>
      <w:r w:rsidRPr="00344809">
        <w:rPr>
          <w:lang w:val="en-US"/>
        </w:rPr>
        <w:t xml:space="preserve">Healthcare data in EHR and other large healthcare databases such as claims are a collection of event log tables, linked within a star schema to the central patient table. However, treatment effect methods take as input a matrix of shape </w:t>
      </w:r>
      <w:r w:rsidRPr="00344809">
        <w:rPr>
          <w:rFonts w:ascii="Cambria" w:eastAsia="Cambria" w:hAnsi="Cambria" w:cs="Cambria"/>
          <w:lang w:val="en-US"/>
        </w:rPr>
        <w:t>(</w:t>
      </w:r>
      <w:r w:rsidRPr="00344809">
        <w:rPr>
          <w:rFonts w:ascii="Cambria" w:eastAsia="Cambria" w:hAnsi="Cambria" w:cs="Cambria"/>
          <w:i/>
          <w:lang w:val="en-US"/>
        </w:rPr>
        <w:t>nb</w:t>
      </w:r>
      <w:r w:rsidRPr="00344809">
        <w:rPr>
          <w:lang w:val="en-US"/>
        </w:rPr>
        <w:t>_</w:t>
      </w:r>
      <w:r w:rsidRPr="00344809">
        <w:rPr>
          <w:rFonts w:ascii="Cambria" w:eastAsia="Cambria" w:hAnsi="Cambria" w:cs="Cambria"/>
          <w:i/>
          <w:lang w:val="en-US"/>
        </w:rPr>
        <w:t>patient</w:t>
      </w:r>
      <w:r w:rsidRPr="00344809">
        <w:rPr>
          <w:rFonts w:ascii="Cambria" w:eastAsia="Cambria" w:hAnsi="Cambria" w:cs="Cambria"/>
          <w:lang w:val="en-US"/>
        </w:rPr>
        <w:t>×</w:t>
      </w:r>
      <w:r w:rsidRPr="00344809">
        <w:rPr>
          <w:rFonts w:ascii="Cambria" w:eastAsia="Cambria" w:hAnsi="Cambria" w:cs="Cambria"/>
          <w:i/>
          <w:lang w:val="en-US"/>
        </w:rPr>
        <w:t>nb</w:t>
      </w:r>
      <w:r w:rsidRPr="00344809">
        <w:rPr>
          <w:lang w:val="en-US"/>
        </w:rPr>
        <w:t>_</w:t>
      </w:r>
      <w:r w:rsidRPr="00344809">
        <w:rPr>
          <w:rFonts w:ascii="Cambria" w:eastAsia="Cambria" w:hAnsi="Cambria" w:cs="Cambria"/>
          <w:i/>
          <w:lang w:val="en-US"/>
        </w:rPr>
        <w:t>confounders</w:t>
      </w:r>
      <w:r w:rsidRPr="00344809">
        <w:rPr>
          <w:rFonts w:ascii="Cambria" w:eastAsia="Cambria" w:hAnsi="Cambria" w:cs="Cambria"/>
          <w:lang w:val="en-US"/>
        </w:rPr>
        <w:t>)</w:t>
      </w:r>
      <w:r w:rsidRPr="00344809">
        <w:rPr>
          <w:lang w:val="en-US"/>
        </w:rPr>
        <w:t xml:space="preserve">, similar to the randomized control trial </w:t>
      </w:r>
      <w:r w:rsidRPr="00344809">
        <w:rPr>
          <w:i/>
          <w:lang w:val="en-US"/>
        </w:rPr>
        <w:t>Table 1</w:t>
      </w:r>
      <w:r w:rsidRPr="00344809">
        <w:rPr>
          <w:lang w:val="en-US"/>
        </w:rPr>
        <w:t>.</w:t>
      </w:r>
    </w:p>
    <w:p w14:paraId="2E05343D" w14:textId="77777777" w:rsidR="008B3676" w:rsidRPr="00344809" w:rsidRDefault="00560638">
      <w:pPr>
        <w:spacing w:after="104" w:line="219" w:lineRule="auto"/>
        <w:ind w:left="11" w:right="0" w:hanging="3"/>
        <w:jc w:val="left"/>
        <w:rPr>
          <w:lang w:val="en-US"/>
        </w:rPr>
      </w:pPr>
      <w:r w:rsidRPr="00344809">
        <w:rPr>
          <w:lang w:val="en-US"/>
        </w:rPr>
        <w:t>For EHR data, the event format emerges as a convenient simplification of the complex star schema database (Rajkomar et al., 2018; Beam et al., 2019; Chazard et al., 2022; Bacry et al., 2020). This view allow to easily apply the remaining steps on the data.</w:t>
      </w:r>
    </w:p>
    <w:p w14:paraId="18B1E466" w14:textId="77777777" w:rsidR="008B3676" w:rsidRPr="00344809" w:rsidRDefault="00560638">
      <w:pPr>
        <w:spacing w:after="251" w:line="259" w:lineRule="auto"/>
        <w:ind w:left="1261" w:right="0" w:firstLine="0"/>
        <w:jc w:val="left"/>
        <w:rPr>
          <w:lang w:val="en-US"/>
        </w:rPr>
      </w:pPr>
      <w:r w:rsidRPr="00344809">
        <w:rPr>
          <w:noProof/>
          <w:sz w:val="22"/>
          <w:lang w:val="en-US"/>
        </w:rPr>
        <mc:AlternateContent>
          <mc:Choice Requires="wpg">
            <w:drawing>
              <wp:inline distT="0" distB="0" distL="0" distR="0" wp14:anchorId="7224F08C" wp14:editId="0E2D2C44">
                <wp:extent cx="4546395" cy="1556160"/>
                <wp:effectExtent l="0" t="0" r="0" b="0"/>
                <wp:docPr id="8017" name="Group 8017"/>
                <wp:cNvGraphicFramePr/>
                <a:graphic xmlns:a="http://schemas.openxmlformats.org/drawingml/2006/main">
                  <a:graphicData uri="http://schemas.microsoft.com/office/word/2010/wordprocessingGroup">
                    <wpg:wgp>
                      <wpg:cNvGrpSpPr/>
                      <wpg:grpSpPr>
                        <a:xfrm>
                          <a:off x="0" y="0"/>
                          <a:ext cx="4546395" cy="1556160"/>
                          <a:chOff x="0" y="0"/>
                          <a:chExt cx="4546395" cy="1556160"/>
                        </a:xfrm>
                      </wpg:grpSpPr>
                      <wps:wsp>
                        <wps:cNvPr id="741" name="Shape 741"/>
                        <wps:cNvSpPr/>
                        <wps:spPr>
                          <a:xfrm>
                            <a:off x="112519" y="876120"/>
                            <a:ext cx="326807" cy="143260"/>
                          </a:xfrm>
                          <a:custGeom>
                            <a:avLst/>
                            <a:gdLst/>
                            <a:ahLst/>
                            <a:cxnLst/>
                            <a:rect l="0" t="0" r="0" b="0"/>
                            <a:pathLst>
                              <a:path w="326807" h="143260">
                                <a:moveTo>
                                  <a:pt x="89552" y="607"/>
                                </a:moveTo>
                                <a:cubicBezTo>
                                  <a:pt x="103728" y="0"/>
                                  <a:pt x="118052" y="4950"/>
                                  <a:pt x="130379" y="15557"/>
                                </a:cubicBezTo>
                                <a:cubicBezTo>
                                  <a:pt x="144445" y="25954"/>
                                  <a:pt x="159887" y="34362"/>
                                  <a:pt x="176246" y="40478"/>
                                </a:cubicBezTo>
                                <a:cubicBezTo>
                                  <a:pt x="193065" y="47779"/>
                                  <a:pt x="211450" y="46556"/>
                                  <a:pt x="227580" y="37000"/>
                                </a:cubicBezTo>
                                <a:cubicBezTo>
                                  <a:pt x="236410" y="32757"/>
                                  <a:pt x="244207" y="26603"/>
                                  <a:pt x="250514" y="18997"/>
                                </a:cubicBezTo>
                                <a:cubicBezTo>
                                  <a:pt x="256706" y="11543"/>
                                  <a:pt x="267485" y="10053"/>
                                  <a:pt x="275474" y="15557"/>
                                </a:cubicBezTo>
                                <a:cubicBezTo>
                                  <a:pt x="289540" y="24998"/>
                                  <a:pt x="302153" y="41702"/>
                                  <a:pt x="312091" y="64024"/>
                                </a:cubicBezTo>
                                <a:cubicBezTo>
                                  <a:pt x="321685" y="89289"/>
                                  <a:pt x="326654" y="116122"/>
                                  <a:pt x="326807" y="143184"/>
                                </a:cubicBezTo>
                                <a:lnTo>
                                  <a:pt x="0" y="143260"/>
                                </a:lnTo>
                                <a:cubicBezTo>
                                  <a:pt x="2064" y="94908"/>
                                  <a:pt x="20067" y="49843"/>
                                  <a:pt x="49613" y="18997"/>
                                </a:cubicBezTo>
                                <a:cubicBezTo>
                                  <a:pt x="61348" y="7377"/>
                                  <a:pt x="75376" y="1214"/>
                                  <a:pt x="89552" y="607"/>
                                </a:cubicBezTo>
                                <a:close/>
                              </a:path>
                            </a:pathLst>
                          </a:custGeom>
                          <a:ln w="0" cap="flat">
                            <a:miter lim="127000"/>
                          </a:ln>
                        </wps:spPr>
                        <wps:style>
                          <a:lnRef idx="0">
                            <a:srgbClr val="000000">
                              <a:alpha val="0"/>
                            </a:srgbClr>
                          </a:lnRef>
                          <a:fillRef idx="1">
                            <a:srgbClr val="E1D5E7"/>
                          </a:fillRef>
                          <a:effectRef idx="0">
                            <a:scrgbClr r="0" g="0" b="0"/>
                          </a:effectRef>
                          <a:fontRef idx="none"/>
                        </wps:style>
                        <wps:bodyPr/>
                      </wps:wsp>
                      <wps:wsp>
                        <wps:cNvPr id="742" name="Shape 742"/>
                        <wps:cNvSpPr/>
                        <wps:spPr>
                          <a:xfrm>
                            <a:off x="205439" y="675373"/>
                            <a:ext cx="182439" cy="202162"/>
                          </a:xfrm>
                          <a:custGeom>
                            <a:avLst/>
                            <a:gdLst/>
                            <a:ahLst/>
                            <a:cxnLst/>
                            <a:rect l="0" t="0" r="0" b="0"/>
                            <a:pathLst>
                              <a:path w="182439" h="202162">
                                <a:moveTo>
                                  <a:pt x="85696" y="0"/>
                                </a:moveTo>
                                <a:cubicBezTo>
                                  <a:pt x="136877" y="573"/>
                                  <a:pt x="178616" y="44606"/>
                                  <a:pt x="180489" y="100030"/>
                                </a:cubicBezTo>
                                <a:cubicBezTo>
                                  <a:pt x="182439" y="125525"/>
                                  <a:pt x="174679" y="150752"/>
                                  <a:pt x="159084" y="169863"/>
                                </a:cubicBezTo>
                                <a:cubicBezTo>
                                  <a:pt x="143528" y="188975"/>
                                  <a:pt x="121435" y="200251"/>
                                  <a:pt x="98042" y="201091"/>
                                </a:cubicBezTo>
                                <a:cubicBezTo>
                                  <a:pt x="46212" y="202162"/>
                                  <a:pt x="3020" y="156944"/>
                                  <a:pt x="497" y="98998"/>
                                </a:cubicBezTo>
                                <a:cubicBezTo>
                                  <a:pt x="0" y="73006"/>
                                  <a:pt x="8753" y="47855"/>
                                  <a:pt x="24769" y="29241"/>
                                </a:cubicBezTo>
                                <a:cubicBezTo>
                                  <a:pt x="40822" y="10626"/>
                                  <a:pt x="62762" y="115"/>
                                  <a:pt x="85696" y="0"/>
                                </a:cubicBezTo>
                                <a:close/>
                              </a:path>
                            </a:pathLst>
                          </a:custGeom>
                          <a:ln w="0" cap="flat">
                            <a:miter lim="127000"/>
                          </a:ln>
                        </wps:spPr>
                        <wps:style>
                          <a:lnRef idx="0">
                            <a:srgbClr val="000000">
                              <a:alpha val="0"/>
                            </a:srgbClr>
                          </a:lnRef>
                          <a:fillRef idx="1">
                            <a:srgbClr val="E1D5E7"/>
                          </a:fillRef>
                          <a:effectRef idx="0">
                            <a:scrgbClr r="0" g="0" b="0"/>
                          </a:effectRef>
                          <a:fontRef idx="none"/>
                        </wps:style>
                        <wps:bodyPr/>
                      </wps:wsp>
                      <wps:wsp>
                        <wps:cNvPr id="743" name="Shape 743"/>
                        <wps:cNvSpPr/>
                        <wps:spPr>
                          <a:xfrm>
                            <a:off x="205439" y="675373"/>
                            <a:ext cx="182439" cy="202162"/>
                          </a:xfrm>
                          <a:custGeom>
                            <a:avLst/>
                            <a:gdLst/>
                            <a:ahLst/>
                            <a:cxnLst/>
                            <a:rect l="0" t="0" r="0" b="0"/>
                            <a:pathLst>
                              <a:path w="182439" h="202162">
                                <a:moveTo>
                                  <a:pt x="497" y="98998"/>
                                </a:moveTo>
                                <a:cubicBezTo>
                                  <a:pt x="0" y="73006"/>
                                  <a:pt x="8753" y="47855"/>
                                  <a:pt x="24769" y="29241"/>
                                </a:cubicBezTo>
                                <a:cubicBezTo>
                                  <a:pt x="40822" y="10626"/>
                                  <a:pt x="62762" y="115"/>
                                  <a:pt x="85696" y="0"/>
                                </a:cubicBezTo>
                                <a:cubicBezTo>
                                  <a:pt x="136877" y="573"/>
                                  <a:pt x="178616" y="44606"/>
                                  <a:pt x="180489" y="100030"/>
                                </a:cubicBezTo>
                                <a:cubicBezTo>
                                  <a:pt x="182439" y="125525"/>
                                  <a:pt x="174679" y="150752"/>
                                  <a:pt x="159084" y="169863"/>
                                </a:cubicBezTo>
                                <a:cubicBezTo>
                                  <a:pt x="143528" y="188975"/>
                                  <a:pt x="121435" y="200251"/>
                                  <a:pt x="98042" y="201091"/>
                                </a:cubicBezTo>
                                <a:cubicBezTo>
                                  <a:pt x="46212" y="202162"/>
                                  <a:pt x="3020" y="156944"/>
                                  <a:pt x="497" y="98998"/>
                                </a:cubicBezTo>
                                <a:close/>
                              </a:path>
                            </a:pathLst>
                          </a:custGeom>
                          <a:ln w="3822" cap="flat">
                            <a:miter lim="127000"/>
                          </a:ln>
                        </wps:spPr>
                        <wps:style>
                          <a:lnRef idx="1">
                            <a:srgbClr val="9673A6"/>
                          </a:lnRef>
                          <a:fillRef idx="0">
                            <a:srgbClr val="000000">
                              <a:alpha val="0"/>
                            </a:srgbClr>
                          </a:fillRef>
                          <a:effectRef idx="0">
                            <a:scrgbClr r="0" g="0" b="0"/>
                          </a:effectRef>
                          <a:fontRef idx="none"/>
                        </wps:style>
                        <wps:bodyPr/>
                      </wps:wsp>
                      <wps:wsp>
                        <wps:cNvPr id="744" name="Shape 744"/>
                        <wps:cNvSpPr/>
                        <wps:spPr>
                          <a:xfrm>
                            <a:off x="112519" y="870463"/>
                            <a:ext cx="326807" cy="148917"/>
                          </a:xfrm>
                          <a:custGeom>
                            <a:avLst/>
                            <a:gdLst/>
                            <a:ahLst/>
                            <a:cxnLst/>
                            <a:rect l="0" t="0" r="0" b="0"/>
                            <a:pathLst>
                              <a:path w="326807" h="148917">
                                <a:moveTo>
                                  <a:pt x="0" y="148917"/>
                                </a:moveTo>
                                <a:cubicBezTo>
                                  <a:pt x="2064" y="100565"/>
                                  <a:pt x="20067" y="55500"/>
                                  <a:pt x="49613" y="24654"/>
                                </a:cubicBezTo>
                                <a:cubicBezTo>
                                  <a:pt x="73082" y="1414"/>
                                  <a:pt x="105725" y="0"/>
                                  <a:pt x="130379" y="21214"/>
                                </a:cubicBezTo>
                                <a:cubicBezTo>
                                  <a:pt x="144445" y="31611"/>
                                  <a:pt x="159887" y="40019"/>
                                  <a:pt x="176246" y="46135"/>
                                </a:cubicBezTo>
                                <a:cubicBezTo>
                                  <a:pt x="193065" y="53436"/>
                                  <a:pt x="211450" y="52213"/>
                                  <a:pt x="227580" y="42657"/>
                                </a:cubicBezTo>
                                <a:cubicBezTo>
                                  <a:pt x="236410" y="38414"/>
                                  <a:pt x="244207" y="32260"/>
                                  <a:pt x="250514" y="24654"/>
                                </a:cubicBezTo>
                                <a:cubicBezTo>
                                  <a:pt x="256706" y="17200"/>
                                  <a:pt x="267485" y="15710"/>
                                  <a:pt x="275474" y="21214"/>
                                </a:cubicBezTo>
                                <a:cubicBezTo>
                                  <a:pt x="289540" y="30655"/>
                                  <a:pt x="302153" y="47359"/>
                                  <a:pt x="312091" y="69681"/>
                                </a:cubicBezTo>
                                <a:cubicBezTo>
                                  <a:pt x="321685" y="94946"/>
                                  <a:pt x="326654" y="121779"/>
                                  <a:pt x="326807" y="148841"/>
                                </a:cubicBezTo>
                                <a:lnTo>
                                  <a:pt x="0" y="148917"/>
                                </a:lnTo>
                                <a:close/>
                              </a:path>
                            </a:pathLst>
                          </a:custGeom>
                          <a:ln w="3822" cap="flat">
                            <a:miter lim="127000"/>
                          </a:ln>
                        </wps:spPr>
                        <wps:style>
                          <a:lnRef idx="1">
                            <a:srgbClr val="9673A6"/>
                          </a:lnRef>
                          <a:fillRef idx="0">
                            <a:srgbClr val="000000">
                              <a:alpha val="0"/>
                            </a:srgbClr>
                          </a:fillRef>
                          <a:effectRef idx="0">
                            <a:scrgbClr r="0" g="0" b="0"/>
                          </a:effectRef>
                          <a:fontRef idx="none"/>
                        </wps:style>
                        <wps:bodyPr/>
                      </wps:wsp>
                      <wps:wsp>
                        <wps:cNvPr id="745" name="Shape 745"/>
                        <wps:cNvSpPr/>
                        <wps:spPr>
                          <a:xfrm>
                            <a:off x="599863" y="753730"/>
                            <a:ext cx="2331607" cy="149070"/>
                          </a:xfrm>
                          <a:custGeom>
                            <a:avLst/>
                            <a:gdLst/>
                            <a:ahLst/>
                            <a:cxnLst/>
                            <a:rect l="0" t="0" r="0" b="0"/>
                            <a:pathLst>
                              <a:path w="2331607" h="149070">
                                <a:moveTo>
                                  <a:pt x="2243694" y="0"/>
                                </a:moveTo>
                                <a:lnTo>
                                  <a:pt x="2331607" y="74535"/>
                                </a:lnTo>
                                <a:lnTo>
                                  <a:pt x="2243694" y="149070"/>
                                </a:lnTo>
                                <a:lnTo>
                                  <a:pt x="2243694" y="101291"/>
                                </a:lnTo>
                                <a:lnTo>
                                  <a:pt x="0" y="101291"/>
                                </a:lnTo>
                                <a:lnTo>
                                  <a:pt x="0" y="47779"/>
                                </a:lnTo>
                                <a:lnTo>
                                  <a:pt x="2243694" y="47779"/>
                                </a:lnTo>
                                <a:lnTo>
                                  <a:pt x="2243694" y="0"/>
                                </a:lnTo>
                                <a:close/>
                              </a:path>
                            </a:pathLst>
                          </a:custGeom>
                          <a:ln w="0" cap="flat">
                            <a:miter lim="127000"/>
                          </a:ln>
                        </wps:spPr>
                        <wps:style>
                          <a:lnRef idx="0">
                            <a:srgbClr val="000000">
                              <a:alpha val="0"/>
                            </a:srgbClr>
                          </a:lnRef>
                          <a:fillRef idx="1">
                            <a:srgbClr val="E1D5E7"/>
                          </a:fillRef>
                          <a:effectRef idx="0">
                            <a:scrgbClr r="0" g="0" b="0"/>
                          </a:effectRef>
                          <a:fontRef idx="none"/>
                        </wps:style>
                        <wps:bodyPr/>
                      </wps:wsp>
                      <wps:wsp>
                        <wps:cNvPr id="746" name="Shape 746"/>
                        <wps:cNvSpPr/>
                        <wps:spPr>
                          <a:xfrm>
                            <a:off x="599863" y="753730"/>
                            <a:ext cx="2331607" cy="149070"/>
                          </a:xfrm>
                          <a:custGeom>
                            <a:avLst/>
                            <a:gdLst/>
                            <a:ahLst/>
                            <a:cxnLst/>
                            <a:rect l="0" t="0" r="0" b="0"/>
                            <a:pathLst>
                              <a:path w="2331607" h="149070">
                                <a:moveTo>
                                  <a:pt x="0" y="101291"/>
                                </a:moveTo>
                                <a:lnTo>
                                  <a:pt x="0" y="47779"/>
                                </a:lnTo>
                                <a:lnTo>
                                  <a:pt x="2243694" y="47779"/>
                                </a:lnTo>
                                <a:lnTo>
                                  <a:pt x="2243694" y="0"/>
                                </a:lnTo>
                                <a:lnTo>
                                  <a:pt x="2331607" y="74535"/>
                                </a:lnTo>
                                <a:lnTo>
                                  <a:pt x="2243694" y="149070"/>
                                </a:lnTo>
                                <a:lnTo>
                                  <a:pt x="2243694" y="101291"/>
                                </a:lnTo>
                                <a:lnTo>
                                  <a:pt x="0" y="101291"/>
                                </a:lnTo>
                                <a:close/>
                              </a:path>
                            </a:pathLst>
                          </a:custGeom>
                          <a:ln w="19112" cap="flat">
                            <a:round/>
                          </a:ln>
                        </wps:spPr>
                        <wps:style>
                          <a:lnRef idx="1">
                            <a:srgbClr val="9673A6"/>
                          </a:lnRef>
                          <a:fillRef idx="0">
                            <a:srgbClr val="000000">
                              <a:alpha val="0"/>
                            </a:srgbClr>
                          </a:fillRef>
                          <a:effectRef idx="0">
                            <a:scrgbClr r="0" g="0" b="0"/>
                          </a:effectRef>
                          <a:fontRef idx="none"/>
                        </wps:style>
                        <wps:bodyPr/>
                      </wps:wsp>
                      <wps:wsp>
                        <wps:cNvPr id="747" name="Shape 747"/>
                        <wps:cNvSpPr/>
                        <wps:spPr>
                          <a:xfrm>
                            <a:off x="724088" y="331365"/>
                            <a:ext cx="458677" cy="152892"/>
                          </a:xfrm>
                          <a:custGeom>
                            <a:avLst/>
                            <a:gdLst/>
                            <a:ahLst/>
                            <a:cxnLst/>
                            <a:rect l="0" t="0" r="0" b="0"/>
                            <a:pathLst>
                              <a:path w="458677" h="152892">
                                <a:moveTo>
                                  <a:pt x="22934" y="0"/>
                                </a:moveTo>
                                <a:lnTo>
                                  <a:pt x="435743" y="0"/>
                                </a:lnTo>
                                <a:cubicBezTo>
                                  <a:pt x="437249" y="0"/>
                                  <a:pt x="438740" y="147"/>
                                  <a:pt x="440217" y="441"/>
                                </a:cubicBezTo>
                                <a:cubicBezTo>
                                  <a:pt x="441694" y="734"/>
                                  <a:pt x="443128" y="1169"/>
                                  <a:pt x="444519" y="1746"/>
                                </a:cubicBezTo>
                                <a:cubicBezTo>
                                  <a:pt x="445910" y="2322"/>
                                  <a:pt x="447232" y="3028"/>
                                  <a:pt x="448484" y="3865"/>
                                </a:cubicBezTo>
                                <a:cubicBezTo>
                                  <a:pt x="449736" y="4702"/>
                                  <a:pt x="450895" y="5652"/>
                                  <a:pt x="451960" y="6717"/>
                                </a:cubicBezTo>
                                <a:cubicBezTo>
                                  <a:pt x="453024" y="7782"/>
                                  <a:pt x="453975" y="8940"/>
                                  <a:pt x="454812" y="10192"/>
                                </a:cubicBezTo>
                                <a:cubicBezTo>
                                  <a:pt x="455648" y="11445"/>
                                  <a:pt x="456355" y="12766"/>
                                  <a:pt x="456931" y="14157"/>
                                </a:cubicBezTo>
                                <a:cubicBezTo>
                                  <a:pt x="457507" y="15549"/>
                                  <a:pt x="457942" y="16983"/>
                                  <a:pt x="458236" y="18460"/>
                                </a:cubicBezTo>
                                <a:cubicBezTo>
                                  <a:pt x="458530" y="19936"/>
                                  <a:pt x="458677" y="21428"/>
                                  <a:pt x="458677" y="22934"/>
                                </a:cubicBezTo>
                                <a:lnTo>
                                  <a:pt x="458677" y="129958"/>
                                </a:lnTo>
                                <a:cubicBezTo>
                                  <a:pt x="458677" y="131464"/>
                                  <a:pt x="458530" y="132956"/>
                                  <a:pt x="458236" y="134432"/>
                                </a:cubicBezTo>
                                <a:cubicBezTo>
                                  <a:pt x="457942" y="135909"/>
                                  <a:pt x="457507" y="137344"/>
                                  <a:pt x="456931" y="138735"/>
                                </a:cubicBezTo>
                                <a:cubicBezTo>
                                  <a:pt x="456355" y="140126"/>
                                  <a:pt x="455648" y="141448"/>
                                  <a:pt x="454812" y="142700"/>
                                </a:cubicBezTo>
                                <a:cubicBezTo>
                                  <a:pt x="453975" y="143952"/>
                                  <a:pt x="453024" y="145110"/>
                                  <a:pt x="451960" y="146175"/>
                                </a:cubicBezTo>
                                <a:cubicBezTo>
                                  <a:pt x="450895" y="147240"/>
                                  <a:pt x="449736" y="148190"/>
                                  <a:pt x="448484" y="149027"/>
                                </a:cubicBezTo>
                                <a:cubicBezTo>
                                  <a:pt x="447232" y="149864"/>
                                  <a:pt x="445910" y="150570"/>
                                  <a:pt x="444519" y="151146"/>
                                </a:cubicBezTo>
                                <a:cubicBezTo>
                                  <a:pt x="443128" y="151723"/>
                                  <a:pt x="441694" y="152158"/>
                                  <a:pt x="440217" y="152452"/>
                                </a:cubicBezTo>
                                <a:cubicBezTo>
                                  <a:pt x="438740" y="152745"/>
                                  <a:pt x="437249" y="152892"/>
                                  <a:pt x="435743" y="152892"/>
                                </a:cubicBezTo>
                                <a:lnTo>
                                  <a:pt x="22934" y="152892"/>
                                </a:lnTo>
                                <a:cubicBezTo>
                                  <a:pt x="21428" y="152892"/>
                                  <a:pt x="19937" y="152745"/>
                                  <a:pt x="18460" y="152452"/>
                                </a:cubicBezTo>
                                <a:cubicBezTo>
                                  <a:pt x="16983" y="152158"/>
                                  <a:pt x="15549" y="151723"/>
                                  <a:pt x="14157" y="151146"/>
                                </a:cubicBezTo>
                                <a:cubicBezTo>
                                  <a:pt x="12766" y="150570"/>
                                  <a:pt x="11445" y="149864"/>
                                  <a:pt x="10192" y="149027"/>
                                </a:cubicBezTo>
                                <a:cubicBezTo>
                                  <a:pt x="8941" y="148190"/>
                                  <a:pt x="7782" y="147240"/>
                                  <a:pt x="6717" y="146175"/>
                                </a:cubicBezTo>
                                <a:cubicBezTo>
                                  <a:pt x="5652" y="145110"/>
                                  <a:pt x="4702" y="143952"/>
                                  <a:pt x="3865" y="142700"/>
                                </a:cubicBezTo>
                                <a:cubicBezTo>
                                  <a:pt x="3028" y="141448"/>
                                  <a:pt x="2322" y="140126"/>
                                  <a:pt x="1746" y="138735"/>
                                </a:cubicBezTo>
                                <a:cubicBezTo>
                                  <a:pt x="1169" y="137344"/>
                                  <a:pt x="734" y="135909"/>
                                  <a:pt x="441" y="134433"/>
                                </a:cubicBezTo>
                                <a:cubicBezTo>
                                  <a:pt x="147" y="132956"/>
                                  <a:pt x="0" y="131464"/>
                                  <a:pt x="0" y="129958"/>
                                </a:cubicBezTo>
                                <a:lnTo>
                                  <a:pt x="0" y="22934"/>
                                </a:lnTo>
                                <a:cubicBezTo>
                                  <a:pt x="0" y="21428"/>
                                  <a:pt x="147" y="19936"/>
                                  <a:pt x="441" y="18460"/>
                                </a:cubicBezTo>
                                <a:cubicBezTo>
                                  <a:pt x="734" y="16983"/>
                                  <a:pt x="1169" y="15549"/>
                                  <a:pt x="1746" y="14157"/>
                                </a:cubicBezTo>
                                <a:cubicBezTo>
                                  <a:pt x="2322" y="12766"/>
                                  <a:pt x="3028" y="11445"/>
                                  <a:pt x="3865" y="10192"/>
                                </a:cubicBezTo>
                                <a:cubicBezTo>
                                  <a:pt x="4702" y="8940"/>
                                  <a:pt x="5652" y="7782"/>
                                  <a:pt x="6717" y="6717"/>
                                </a:cubicBezTo>
                                <a:cubicBezTo>
                                  <a:pt x="7782" y="5652"/>
                                  <a:pt x="8941" y="4702"/>
                                  <a:pt x="10192" y="3865"/>
                                </a:cubicBezTo>
                                <a:cubicBezTo>
                                  <a:pt x="11445" y="3028"/>
                                  <a:pt x="12766" y="2322"/>
                                  <a:pt x="14157" y="1746"/>
                                </a:cubicBezTo>
                                <a:cubicBezTo>
                                  <a:pt x="15549" y="1169"/>
                                  <a:pt x="16983" y="734"/>
                                  <a:pt x="18460" y="441"/>
                                </a:cubicBezTo>
                                <a:cubicBezTo>
                                  <a:pt x="19937" y="147"/>
                                  <a:pt x="21428" y="0"/>
                                  <a:pt x="22934" y="0"/>
                                </a:cubicBezTo>
                                <a:close/>
                              </a:path>
                            </a:pathLst>
                          </a:custGeom>
                          <a:ln w="0" cap="flat">
                            <a:round/>
                          </a:ln>
                        </wps:spPr>
                        <wps:style>
                          <a:lnRef idx="0">
                            <a:srgbClr val="000000">
                              <a:alpha val="0"/>
                            </a:srgbClr>
                          </a:lnRef>
                          <a:fillRef idx="1">
                            <a:srgbClr val="F8CECC"/>
                          </a:fillRef>
                          <a:effectRef idx="0">
                            <a:scrgbClr r="0" g="0" b="0"/>
                          </a:effectRef>
                          <a:fontRef idx="none"/>
                        </wps:style>
                        <wps:bodyPr/>
                      </wps:wsp>
                      <wps:wsp>
                        <wps:cNvPr id="748" name="Shape 748"/>
                        <wps:cNvSpPr/>
                        <wps:spPr>
                          <a:xfrm>
                            <a:off x="724088" y="331365"/>
                            <a:ext cx="458677" cy="152892"/>
                          </a:xfrm>
                          <a:custGeom>
                            <a:avLst/>
                            <a:gdLst/>
                            <a:ahLst/>
                            <a:cxnLst/>
                            <a:rect l="0" t="0" r="0" b="0"/>
                            <a:pathLst>
                              <a:path w="458677" h="152892">
                                <a:moveTo>
                                  <a:pt x="22934" y="0"/>
                                </a:moveTo>
                                <a:lnTo>
                                  <a:pt x="435743" y="0"/>
                                </a:lnTo>
                                <a:cubicBezTo>
                                  <a:pt x="437249" y="0"/>
                                  <a:pt x="438740" y="147"/>
                                  <a:pt x="440217" y="441"/>
                                </a:cubicBezTo>
                                <a:cubicBezTo>
                                  <a:pt x="441694" y="734"/>
                                  <a:pt x="443128" y="1169"/>
                                  <a:pt x="444519" y="1746"/>
                                </a:cubicBezTo>
                                <a:cubicBezTo>
                                  <a:pt x="445910" y="2322"/>
                                  <a:pt x="447232" y="3028"/>
                                  <a:pt x="448484" y="3865"/>
                                </a:cubicBezTo>
                                <a:cubicBezTo>
                                  <a:pt x="449736" y="4702"/>
                                  <a:pt x="450895" y="5652"/>
                                  <a:pt x="451960" y="6717"/>
                                </a:cubicBezTo>
                                <a:cubicBezTo>
                                  <a:pt x="453024" y="7782"/>
                                  <a:pt x="453975" y="8940"/>
                                  <a:pt x="454812" y="10192"/>
                                </a:cubicBezTo>
                                <a:cubicBezTo>
                                  <a:pt x="455648" y="11445"/>
                                  <a:pt x="456355" y="12766"/>
                                  <a:pt x="456931" y="14157"/>
                                </a:cubicBezTo>
                                <a:cubicBezTo>
                                  <a:pt x="457507" y="15549"/>
                                  <a:pt x="457942" y="16983"/>
                                  <a:pt x="458236" y="18460"/>
                                </a:cubicBezTo>
                                <a:cubicBezTo>
                                  <a:pt x="458530" y="19936"/>
                                  <a:pt x="458677" y="21428"/>
                                  <a:pt x="458677" y="22934"/>
                                </a:cubicBezTo>
                                <a:lnTo>
                                  <a:pt x="458677" y="129958"/>
                                </a:lnTo>
                                <a:cubicBezTo>
                                  <a:pt x="458677" y="131464"/>
                                  <a:pt x="458530" y="132956"/>
                                  <a:pt x="458236" y="134432"/>
                                </a:cubicBezTo>
                                <a:cubicBezTo>
                                  <a:pt x="457942" y="135909"/>
                                  <a:pt x="457507" y="137344"/>
                                  <a:pt x="456931" y="138735"/>
                                </a:cubicBezTo>
                                <a:cubicBezTo>
                                  <a:pt x="456355" y="140126"/>
                                  <a:pt x="455648" y="141448"/>
                                  <a:pt x="454812" y="142700"/>
                                </a:cubicBezTo>
                                <a:cubicBezTo>
                                  <a:pt x="453975" y="143952"/>
                                  <a:pt x="453024" y="145110"/>
                                  <a:pt x="451960" y="146175"/>
                                </a:cubicBezTo>
                                <a:cubicBezTo>
                                  <a:pt x="450895" y="147240"/>
                                  <a:pt x="449736" y="148190"/>
                                  <a:pt x="448484" y="149027"/>
                                </a:cubicBezTo>
                                <a:cubicBezTo>
                                  <a:pt x="447232" y="149864"/>
                                  <a:pt x="445910" y="150570"/>
                                  <a:pt x="444519" y="151146"/>
                                </a:cubicBezTo>
                                <a:cubicBezTo>
                                  <a:pt x="443128" y="151723"/>
                                  <a:pt x="441694" y="152158"/>
                                  <a:pt x="440217" y="152452"/>
                                </a:cubicBezTo>
                                <a:cubicBezTo>
                                  <a:pt x="438740" y="152745"/>
                                  <a:pt x="437249" y="152892"/>
                                  <a:pt x="435743" y="152892"/>
                                </a:cubicBezTo>
                                <a:lnTo>
                                  <a:pt x="22934" y="152892"/>
                                </a:lnTo>
                                <a:cubicBezTo>
                                  <a:pt x="21428" y="152892"/>
                                  <a:pt x="19937" y="152745"/>
                                  <a:pt x="18460" y="152452"/>
                                </a:cubicBezTo>
                                <a:cubicBezTo>
                                  <a:pt x="16983" y="152158"/>
                                  <a:pt x="15549" y="151723"/>
                                  <a:pt x="14157" y="151146"/>
                                </a:cubicBezTo>
                                <a:cubicBezTo>
                                  <a:pt x="12766" y="150570"/>
                                  <a:pt x="11445" y="149864"/>
                                  <a:pt x="10192" y="149027"/>
                                </a:cubicBezTo>
                                <a:cubicBezTo>
                                  <a:pt x="8941" y="148190"/>
                                  <a:pt x="7782" y="147240"/>
                                  <a:pt x="6717" y="146175"/>
                                </a:cubicBezTo>
                                <a:cubicBezTo>
                                  <a:pt x="5652" y="145110"/>
                                  <a:pt x="4702" y="143952"/>
                                  <a:pt x="3865" y="142700"/>
                                </a:cubicBezTo>
                                <a:cubicBezTo>
                                  <a:pt x="3028" y="141448"/>
                                  <a:pt x="2322" y="140126"/>
                                  <a:pt x="1746" y="138735"/>
                                </a:cubicBezTo>
                                <a:cubicBezTo>
                                  <a:pt x="1169" y="137344"/>
                                  <a:pt x="734" y="135909"/>
                                  <a:pt x="441" y="134433"/>
                                </a:cubicBezTo>
                                <a:cubicBezTo>
                                  <a:pt x="147" y="132956"/>
                                  <a:pt x="0" y="131464"/>
                                  <a:pt x="0" y="129958"/>
                                </a:cubicBezTo>
                                <a:lnTo>
                                  <a:pt x="0" y="22934"/>
                                </a:lnTo>
                                <a:cubicBezTo>
                                  <a:pt x="0" y="21428"/>
                                  <a:pt x="147" y="19936"/>
                                  <a:pt x="441" y="18460"/>
                                </a:cubicBezTo>
                                <a:cubicBezTo>
                                  <a:pt x="734" y="16983"/>
                                  <a:pt x="1169" y="15549"/>
                                  <a:pt x="1746" y="14157"/>
                                </a:cubicBezTo>
                                <a:cubicBezTo>
                                  <a:pt x="2322" y="12766"/>
                                  <a:pt x="3028" y="11445"/>
                                  <a:pt x="3865" y="10192"/>
                                </a:cubicBezTo>
                                <a:cubicBezTo>
                                  <a:pt x="4702" y="8940"/>
                                  <a:pt x="5652" y="7782"/>
                                  <a:pt x="6717" y="6717"/>
                                </a:cubicBezTo>
                                <a:cubicBezTo>
                                  <a:pt x="7782" y="5652"/>
                                  <a:pt x="8941" y="4702"/>
                                  <a:pt x="10192" y="3865"/>
                                </a:cubicBezTo>
                                <a:cubicBezTo>
                                  <a:pt x="11445" y="3028"/>
                                  <a:pt x="12766" y="2322"/>
                                  <a:pt x="14157" y="1746"/>
                                </a:cubicBezTo>
                                <a:cubicBezTo>
                                  <a:pt x="15549" y="1169"/>
                                  <a:pt x="16983" y="734"/>
                                  <a:pt x="18460" y="441"/>
                                </a:cubicBezTo>
                                <a:cubicBezTo>
                                  <a:pt x="19937" y="147"/>
                                  <a:pt x="21428" y="0"/>
                                  <a:pt x="22934" y="0"/>
                                </a:cubicBezTo>
                                <a:close/>
                              </a:path>
                            </a:pathLst>
                          </a:custGeom>
                          <a:ln w="3822" cap="flat">
                            <a:miter lim="100000"/>
                          </a:ln>
                        </wps:spPr>
                        <wps:style>
                          <a:lnRef idx="1">
                            <a:srgbClr val="B85450"/>
                          </a:lnRef>
                          <a:fillRef idx="0">
                            <a:srgbClr val="000000">
                              <a:alpha val="0"/>
                            </a:srgbClr>
                          </a:fillRef>
                          <a:effectRef idx="0">
                            <a:scrgbClr r="0" g="0" b="0"/>
                          </a:effectRef>
                          <a:fontRef idx="none"/>
                        </wps:style>
                        <wps:bodyPr/>
                      </wps:wsp>
                      <wps:wsp>
                        <wps:cNvPr id="749" name="Rectangle 749"/>
                        <wps:cNvSpPr/>
                        <wps:spPr>
                          <a:xfrm>
                            <a:off x="775211" y="380823"/>
                            <a:ext cx="468948" cy="95567"/>
                          </a:xfrm>
                          <a:prstGeom prst="rect">
                            <a:avLst/>
                          </a:prstGeom>
                          <a:ln>
                            <a:noFill/>
                          </a:ln>
                        </wps:spPr>
                        <wps:txbx>
                          <w:txbxContent>
                            <w:p w14:paraId="7C7DBED2" w14:textId="77777777" w:rsidR="008B3676" w:rsidRDefault="00560638">
                              <w:pPr>
                                <w:spacing w:after="160" w:line="259" w:lineRule="auto"/>
                                <w:ind w:left="0" w:right="0" w:firstLine="0"/>
                                <w:jc w:val="left"/>
                              </w:pPr>
                              <w:r>
                                <w:rPr>
                                  <w:rFonts w:ascii="Arial" w:eastAsia="Arial" w:hAnsi="Arial" w:cs="Arial"/>
                                  <w:b/>
                                  <w:sz w:val="12"/>
                                </w:rPr>
                                <w:t>ZCQM008</w:t>
                              </w:r>
                            </w:p>
                          </w:txbxContent>
                        </wps:txbx>
                        <wps:bodyPr horzOverflow="overflow" vert="horz" lIns="0" tIns="0" rIns="0" bIns="0" rtlCol="0">
                          <a:noAutofit/>
                        </wps:bodyPr>
                      </wps:wsp>
                      <wps:wsp>
                        <wps:cNvPr id="750" name="Shape 750"/>
                        <wps:cNvSpPr/>
                        <wps:spPr>
                          <a:xfrm>
                            <a:off x="724088" y="637150"/>
                            <a:ext cx="0" cy="152892"/>
                          </a:xfrm>
                          <a:custGeom>
                            <a:avLst/>
                            <a:gdLst/>
                            <a:ahLst/>
                            <a:cxnLst/>
                            <a:rect l="0" t="0" r="0" b="0"/>
                            <a:pathLst>
                              <a:path h="152892">
                                <a:moveTo>
                                  <a:pt x="0" y="0"/>
                                </a:moveTo>
                                <a:lnTo>
                                  <a:pt x="0" y="152892"/>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752" name="Rectangle 752"/>
                        <wps:cNvSpPr/>
                        <wps:spPr>
                          <a:xfrm>
                            <a:off x="729822" y="696363"/>
                            <a:ext cx="46637" cy="52562"/>
                          </a:xfrm>
                          <a:prstGeom prst="rect">
                            <a:avLst/>
                          </a:prstGeom>
                          <a:ln>
                            <a:noFill/>
                          </a:ln>
                        </wps:spPr>
                        <wps:txbx>
                          <w:txbxContent>
                            <w:p w14:paraId="66A2215A" w14:textId="77777777" w:rsidR="008B3676" w:rsidRDefault="00560638">
                              <w:pPr>
                                <w:spacing w:after="160" w:line="259" w:lineRule="auto"/>
                                <w:ind w:left="0" w:right="0" w:firstLine="0"/>
                                <w:jc w:val="left"/>
                              </w:pPr>
                              <w:r>
                                <w:rPr>
                                  <w:rFonts w:ascii="Arial" w:eastAsia="Arial" w:hAnsi="Arial" w:cs="Arial"/>
                                  <w:sz w:val="7"/>
                                </w:rPr>
                                <w:t>t0</w:t>
                              </w:r>
                            </w:p>
                          </w:txbxContent>
                        </wps:txbx>
                        <wps:bodyPr horzOverflow="overflow" vert="horz" lIns="0" tIns="0" rIns="0" bIns="0" rtlCol="0">
                          <a:noAutofit/>
                        </wps:bodyPr>
                      </wps:wsp>
                      <wps:wsp>
                        <wps:cNvPr id="753" name="Shape 753"/>
                        <wps:cNvSpPr/>
                        <wps:spPr>
                          <a:xfrm>
                            <a:off x="724088" y="522480"/>
                            <a:ext cx="191115" cy="114669"/>
                          </a:xfrm>
                          <a:custGeom>
                            <a:avLst/>
                            <a:gdLst/>
                            <a:ahLst/>
                            <a:cxnLst/>
                            <a:rect l="0" t="0" r="0" b="0"/>
                            <a:pathLst>
                              <a:path w="191115" h="114669">
                                <a:moveTo>
                                  <a:pt x="17201" y="0"/>
                                </a:moveTo>
                                <a:lnTo>
                                  <a:pt x="173915" y="0"/>
                                </a:lnTo>
                                <a:cubicBezTo>
                                  <a:pt x="176196" y="0"/>
                                  <a:pt x="178390" y="436"/>
                                  <a:pt x="180497" y="1309"/>
                                </a:cubicBezTo>
                                <a:cubicBezTo>
                                  <a:pt x="182604" y="2182"/>
                                  <a:pt x="184465" y="3425"/>
                                  <a:pt x="186077"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7" y="109631"/>
                                </a:cubicBezTo>
                                <a:cubicBezTo>
                                  <a:pt x="184465" y="111244"/>
                                  <a:pt x="182604" y="112487"/>
                                  <a:pt x="180497"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754" name="Shape 754"/>
                        <wps:cNvSpPr/>
                        <wps:spPr>
                          <a:xfrm>
                            <a:off x="724088" y="522480"/>
                            <a:ext cx="191115" cy="114669"/>
                          </a:xfrm>
                          <a:custGeom>
                            <a:avLst/>
                            <a:gdLst/>
                            <a:ahLst/>
                            <a:cxnLst/>
                            <a:rect l="0" t="0" r="0" b="0"/>
                            <a:pathLst>
                              <a:path w="191115" h="114669">
                                <a:moveTo>
                                  <a:pt x="17201" y="0"/>
                                </a:moveTo>
                                <a:lnTo>
                                  <a:pt x="173915" y="0"/>
                                </a:lnTo>
                                <a:cubicBezTo>
                                  <a:pt x="176196" y="0"/>
                                  <a:pt x="178390" y="436"/>
                                  <a:pt x="180497" y="1309"/>
                                </a:cubicBezTo>
                                <a:cubicBezTo>
                                  <a:pt x="182604" y="2182"/>
                                  <a:pt x="184465" y="3425"/>
                                  <a:pt x="186077"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7" y="109631"/>
                                </a:cubicBezTo>
                                <a:cubicBezTo>
                                  <a:pt x="184465" y="111244"/>
                                  <a:pt x="182604" y="112487"/>
                                  <a:pt x="180497"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3822" cap="flat">
                            <a:miter lim="100000"/>
                          </a:ln>
                        </wps:spPr>
                        <wps:style>
                          <a:lnRef idx="1">
                            <a:srgbClr val="6C8EBF"/>
                          </a:lnRef>
                          <a:fillRef idx="0">
                            <a:srgbClr val="000000">
                              <a:alpha val="0"/>
                            </a:srgbClr>
                          </a:fillRef>
                          <a:effectRef idx="0">
                            <a:scrgbClr r="0" g="0" b="0"/>
                          </a:effectRef>
                          <a:fontRef idx="none"/>
                        </wps:style>
                        <wps:bodyPr/>
                      </wps:wsp>
                      <wps:wsp>
                        <wps:cNvPr id="755" name="Rectangle 755"/>
                        <wps:cNvSpPr/>
                        <wps:spPr>
                          <a:xfrm>
                            <a:off x="759265" y="543439"/>
                            <a:ext cx="155474" cy="105122"/>
                          </a:xfrm>
                          <a:prstGeom prst="rect">
                            <a:avLst/>
                          </a:prstGeom>
                          <a:ln>
                            <a:noFill/>
                          </a:ln>
                        </wps:spPr>
                        <wps:txbx>
                          <w:txbxContent>
                            <w:p w14:paraId="449AEF5F" w14:textId="77777777" w:rsidR="008B3676" w:rsidRDefault="00560638">
                              <w:pPr>
                                <w:spacing w:after="160" w:line="259" w:lineRule="auto"/>
                                <w:ind w:left="0" w:right="0" w:firstLine="0"/>
                                <w:jc w:val="left"/>
                              </w:pPr>
                              <w:r>
                                <w:rPr>
                                  <w:rFonts w:ascii="Arial" w:eastAsia="Arial" w:hAnsi="Arial" w:cs="Arial"/>
                                  <w:b/>
                                  <w:sz w:val="13"/>
                                </w:rPr>
                                <w:t>I25</w:t>
                              </w:r>
                            </w:p>
                          </w:txbxContent>
                        </wps:txbx>
                        <wps:bodyPr horzOverflow="overflow" vert="horz" lIns="0" tIns="0" rIns="0" bIns="0" rtlCol="0">
                          <a:noAutofit/>
                        </wps:bodyPr>
                      </wps:wsp>
                      <wps:wsp>
                        <wps:cNvPr id="756" name="Shape 756"/>
                        <wps:cNvSpPr/>
                        <wps:spPr>
                          <a:xfrm>
                            <a:off x="1335657" y="369588"/>
                            <a:ext cx="191115" cy="114669"/>
                          </a:xfrm>
                          <a:custGeom>
                            <a:avLst/>
                            <a:gdLst/>
                            <a:ahLst/>
                            <a:cxnLst/>
                            <a:rect l="0" t="0" r="0" b="0"/>
                            <a:pathLst>
                              <a:path w="191115" h="114669">
                                <a:moveTo>
                                  <a:pt x="17201" y="0"/>
                                </a:moveTo>
                                <a:lnTo>
                                  <a:pt x="173915" y="0"/>
                                </a:lnTo>
                                <a:cubicBezTo>
                                  <a:pt x="176196" y="0"/>
                                  <a:pt x="178390" y="436"/>
                                  <a:pt x="180498" y="1309"/>
                                </a:cubicBezTo>
                                <a:cubicBezTo>
                                  <a:pt x="182605" y="2182"/>
                                  <a:pt x="184465" y="3425"/>
                                  <a:pt x="186078"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8" y="109631"/>
                                </a:cubicBezTo>
                                <a:cubicBezTo>
                                  <a:pt x="184465" y="111244"/>
                                  <a:pt x="182605" y="112487"/>
                                  <a:pt x="180498"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757" name="Shape 757"/>
                        <wps:cNvSpPr/>
                        <wps:spPr>
                          <a:xfrm>
                            <a:off x="1335657" y="369588"/>
                            <a:ext cx="191115" cy="114669"/>
                          </a:xfrm>
                          <a:custGeom>
                            <a:avLst/>
                            <a:gdLst/>
                            <a:ahLst/>
                            <a:cxnLst/>
                            <a:rect l="0" t="0" r="0" b="0"/>
                            <a:pathLst>
                              <a:path w="191115" h="114669">
                                <a:moveTo>
                                  <a:pt x="17201" y="0"/>
                                </a:moveTo>
                                <a:lnTo>
                                  <a:pt x="173915" y="0"/>
                                </a:lnTo>
                                <a:cubicBezTo>
                                  <a:pt x="176196" y="0"/>
                                  <a:pt x="178390" y="436"/>
                                  <a:pt x="180498" y="1309"/>
                                </a:cubicBezTo>
                                <a:cubicBezTo>
                                  <a:pt x="182605" y="2182"/>
                                  <a:pt x="184465" y="3425"/>
                                  <a:pt x="186078"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8" y="109631"/>
                                </a:cubicBezTo>
                                <a:cubicBezTo>
                                  <a:pt x="184465" y="111244"/>
                                  <a:pt x="182605" y="112487"/>
                                  <a:pt x="180498"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3822" cap="flat">
                            <a:miter lim="100000"/>
                          </a:ln>
                        </wps:spPr>
                        <wps:style>
                          <a:lnRef idx="1">
                            <a:srgbClr val="6C8EBF"/>
                          </a:lnRef>
                          <a:fillRef idx="0">
                            <a:srgbClr val="000000">
                              <a:alpha val="0"/>
                            </a:srgbClr>
                          </a:fillRef>
                          <a:effectRef idx="0">
                            <a:scrgbClr r="0" g="0" b="0"/>
                          </a:effectRef>
                          <a:fontRef idx="none"/>
                        </wps:style>
                        <wps:bodyPr/>
                      </wps:wsp>
                      <wps:wsp>
                        <wps:cNvPr id="758" name="Rectangle 758"/>
                        <wps:cNvSpPr/>
                        <wps:spPr>
                          <a:xfrm>
                            <a:off x="1352141" y="390547"/>
                            <a:ext cx="205169" cy="105124"/>
                          </a:xfrm>
                          <a:prstGeom prst="rect">
                            <a:avLst/>
                          </a:prstGeom>
                          <a:ln>
                            <a:noFill/>
                          </a:ln>
                        </wps:spPr>
                        <wps:txbx>
                          <w:txbxContent>
                            <w:p w14:paraId="0939FFC9" w14:textId="77777777" w:rsidR="008B3676" w:rsidRDefault="00560638">
                              <w:pPr>
                                <w:spacing w:after="160" w:line="259" w:lineRule="auto"/>
                                <w:ind w:left="0" w:right="0" w:firstLine="0"/>
                                <w:jc w:val="left"/>
                              </w:pPr>
                              <w:r>
                                <w:rPr>
                                  <w:rFonts w:ascii="Arial" w:eastAsia="Arial" w:hAnsi="Arial" w:cs="Arial"/>
                                  <w:b/>
                                  <w:sz w:val="13"/>
                                </w:rPr>
                                <w:t>A41</w:t>
                              </w:r>
                            </w:p>
                          </w:txbxContent>
                        </wps:txbx>
                        <wps:bodyPr horzOverflow="overflow" vert="horz" lIns="0" tIns="0" rIns="0" bIns="0" rtlCol="0">
                          <a:noAutofit/>
                        </wps:bodyPr>
                      </wps:wsp>
                      <wps:wsp>
                        <wps:cNvPr id="759" name="Shape 759"/>
                        <wps:cNvSpPr/>
                        <wps:spPr>
                          <a:xfrm>
                            <a:off x="1335657" y="522480"/>
                            <a:ext cx="191115" cy="114669"/>
                          </a:xfrm>
                          <a:custGeom>
                            <a:avLst/>
                            <a:gdLst/>
                            <a:ahLst/>
                            <a:cxnLst/>
                            <a:rect l="0" t="0" r="0" b="0"/>
                            <a:pathLst>
                              <a:path w="191115" h="114669">
                                <a:moveTo>
                                  <a:pt x="17201" y="0"/>
                                </a:moveTo>
                                <a:lnTo>
                                  <a:pt x="173915" y="0"/>
                                </a:lnTo>
                                <a:cubicBezTo>
                                  <a:pt x="176196" y="0"/>
                                  <a:pt x="178390" y="436"/>
                                  <a:pt x="180498" y="1309"/>
                                </a:cubicBezTo>
                                <a:cubicBezTo>
                                  <a:pt x="182605" y="2182"/>
                                  <a:pt x="184465" y="3425"/>
                                  <a:pt x="186078"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8" y="109631"/>
                                </a:cubicBezTo>
                                <a:cubicBezTo>
                                  <a:pt x="184465" y="111244"/>
                                  <a:pt x="182605" y="112487"/>
                                  <a:pt x="180498"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760" name="Shape 760"/>
                        <wps:cNvSpPr/>
                        <wps:spPr>
                          <a:xfrm>
                            <a:off x="1335657" y="522480"/>
                            <a:ext cx="191115" cy="114669"/>
                          </a:xfrm>
                          <a:custGeom>
                            <a:avLst/>
                            <a:gdLst/>
                            <a:ahLst/>
                            <a:cxnLst/>
                            <a:rect l="0" t="0" r="0" b="0"/>
                            <a:pathLst>
                              <a:path w="191115" h="114669">
                                <a:moveTo>
                                  <a:pt x="17201" y="0"/>
                                </a:moveTo>
                                <a:lnTo>
                                  <a:pt x="173915" y="0"/>
                                </a:lnTo>
                                <a:cubicBezTo>
                                  <a:pt x="176196" y="0"/>
                                  <a:pt x="178390" y="436"/>
                                  <a:pt x="180498" y="1309"/>
                                </a:cubicBezTo>
                                <a:cubicBezTo>
                                  <a:pt x="182605" y="2182"/>
                                  <a:pt x="184465" y="3425"/>
                                  <a:pt x="186078" y="5038"/>
                                </a:cubicBezTo>
                                <a:cubicBezTo>
                                  <a:pt x="187690" y="6651"/>
                                  <a:pt x="188933" y="8511"/>
                                  <a:pt x="189806" y="10618"/>
                                </a:cubicBezTo>
                                <a:cubicBezTo>
                                  <a:pt x="190679" y="12725"/>
                                  <a:pt x="191115" y="14919"/>
                                  <a:pt x="191115" y="17200"/>
                                </a:cubicBezTo>
                                <a:lnTo>
                                  <a:pt x="191115" y="97469"/>
                                </a:lnTo>
                                <a:cubicBezTo>
                                  <a:pt x="191115" y="99750"/>
                                  <a:pt x="190679" y="101944"/>
                                  <a:pt x="189806" y="104051"/>
                                </a:cubicBezTo>
                                <a:cubicBezTo>
                                  <a:pt x="188933" y="106158"/>
                                  <a:pt x="187690" y="108018"/>
                                  <a:pt x="186078" y="109631"/>
                                </a:cubicBezTo>
                                <a:cubicBezTo>
                                  <a:pt x="184465" y="111244"/>
                                  <a:pt x="182605" y="112487"/>
                                  <a:pt x="180498" y="113360"/>
                                </a:cubicBezTo>
                                <a:cubicBezTo>
                                  <a:pt x="178390" y="114233"/>
                                  <a:pt x="176196" y="114669"/>
                                  <a:pt x="173915" y="114669"/>
                                </a:cubicBezTo>
                                <a:lnTo>
                                  <a:pt x="17201" y="114669"/>
                                </a:lnTo>
                                <a:cubicBezTo>
                                  <a:pt x="14920" y="114669"/>
                                  <a:pt x="12725"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6"/>
                                  <a:pt x="14920" y="0"/>
                                  <a:pt x="17201" y="0"/>
                                </a:cubicBezTo>
                                <a:close/>
                              </a:path>
                            </a:pathLst>
                          </a:custGeom>
                          <a:ln w="3822" cap="flat">
                            <a:miter lim="100000"/>
                          </a:ln>
                        </wps:spPr>
                        <wps:style>
                          <a:lnRef idx="1">
                            <a:srgbClr val="6C8EBF"/>
                          </a:lnRef>
                          <a:fillRef idx="0">
                            <a:srgbClr val="000000">
                              <a:alpha val="0"/>
                            </a:srgbClr>
                          </a:fillRef>
                          <a:effectRef idx="0">
                            <a:scrgbClr r="0" g="0" b="0"/>
                          </a:effectRef>
                          <a:fontRef idx="none"/>
                        </wps:style>
                        <wps:bodyPr/>
                      </wps:wsp>
                      <wps:wsp>
                        <wps:cNvPr id="761" name="Rectangle 761"/>
                        <wps:cNvSpPr/>
                        <wps:spPr>
                          <a:xfrm>
                            <a:off x="1370834" y="543439"/>
                            <a:ext cx="155474" cy="105122"/>
                          </a:xfrm>
                          <a:prstGeom prst="rect">
                            <a:avLst/>
                          </a:prstGeom>
                          <a:ln>
                            <a:noFill/>
                          </a:ln>
                        </wps:spPr>
                        <wps:txbx>
                          <w:txbxContent>
                            <w:p w14:paraId="276106E5" w14:textId="77777777" w:rsidR="008B3676" w:rsidRDefault="00560638">
                              <w:pPr>
                                <w:spacing w:after="160" w:line="259" w:lineRule="auto"/>
                                <w:ind w:left="0" w:right="0" w:firstLine="0"/>
                                <w:jc w:val="left"/>
                              </w:pPr>
                              <w:r>
                                <w:rPr>
                                  <w:rFonts w:ascii="Arial" w:eastAsia="Arial" w:hAnsi="Arial" w:cs="Arial"/>
                                  <w:b/>
                                  <w:sz w:val="13"/>
                                </w:rPr>
                                <w:t>I08</w:t>
                              </w:r>
                            </w:p>
                          </w:txbxContent>
                        </wps:txbx>
                        <wps:bodyPr horzOverflow="overflow" vert="horz" lIns="0" tIns="0" rIns="0" bIns="0" rtlCol="0">
                          <a:noAutofit/>
                        </wps:bodyPr>
                      </wps:wsp>
                      <wps:wsp>
                        <wps:cNvPr id="762" name="Shape 762"/>
                        <wps:cNvSpPr/>
                        <wps:spPr>
                          <a:xfrm>
                            <a:off x="1794334" y="522480"/>
                            <a:ext cx="152893" cy="114669"/>
                          </a:xfrm>
                          <a:custGeom>
                            <a:avLst/>
                            <a:gdLst/>
                            <a:ahLst/>
                            <a:cxnLst/>
                            <a:rect l="0" t="0" r="0" b="0"/>
                            <a:pathLst>
                              <a:path w="152893" h="114669">
                                <a:moveTo>
                                  <a:pt x="17201" y="0"/>
                                </a:moveTo>
                                <a:lnTo>
                                  <a:pt x="135692" y="0"/>
                                </a:lnTo>
                                <a:cubicBezTo>
                                  <a:pt x="137973" y="0"/>
                                  <a:pt x="140167" y="436"/>
                                  <a:pt x="142274" y="1309"/>
                                </a:cubicBezTo>
                                <a:cubicBezTo>
                                  <a:pt x="144382" y="2182"/>
                                  <a:pt x="146242" y="3425"/>
                                  <a:pt x="147855" y="5038"/>
                                </a:cubicBezTo>
                                <a:cubicBezTo>
                                  <a:pt x="149467" y="6651"/>
                                  <a:pt x="150710" y="8511"/>
                                  <a:pt x="151583" y="10618"/>
                                </a:cubicBezTo>
                                <a:cubicBezTo>
                                  <a:pt x="152456" y="12725"/>
                                  <a:pt x="152893" y="14919"/>
                                  <a:pt x="152893" y="17200"/>
                                </a:cubicBezTo>
                                <a:lnTo>
                                  <a:pt x="152893" y="97469"/>
                                </a:lnTo>
                                <a:cubicBezTo>
                                  <a:pt x="152893" y="99750"/>
                                  <a:pt x="152456" y="101944"/>
                                  <a:pt x="151583" y="104051"/>
                                </a:cubicBezTo>
                                <a:cubicBezTo>
                                  <a:pt x="150710" y="106158"/>
                                  <a:pt x="149467" y="108018"/>
                                  <a:pt x="147855" y="109631"/>
                                </a:cubicBezTo>
                                <a:cubicBezTo>
                                  <a:pt x="146242" y="111244"/>
                                  <a:pt x="144382" y="112487"/>
                                  <a:pt x="142274" y="113360"/>
                                </a:cubicBezTo>
                                <a:cubicBezTo>
                                  <a:pt x="140167" y="114233"/>
                                  <a:pt x="137973" y="114669"/>
                                  <a:pt x="135692" y="114669"/>
                                </a:cubicBezTo>
                                <a:lnTo>
                                  <a:pt x="17201" y="114669"/>
                                </a:lnTo>
                                <a:cubicBezTo>
                                  <a:pt x="14920" y="114669"/>
                                  <a:pt x="12726"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6" y="436"/>
                                  <a:pt x="14920" y="0"/>
                                  <a:pt x="17201"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763" name="Shape 763"/>
                        <wps:cNvSpPr/>
                        <wps:spPr>
                          <a:xfrm>
                            <a:off x="1794334" y="522480"/>
                            <a:ext cx="152893" cy="114669"/>
                          </a:xfrm>
                          <a:custGeom>
                            <a:avLst/>
                            <a:gdLst/>
                            <a:ahLst/>
                            <a:cxnLst/>
                            <a:rect l="0" t="0" r="0" b="0"/>
                            <a:pathLst>
                              <a:path w="152893" h="114669">
                                <a:moveTo>
                                  <a:pt x="17201" y="0"/>
                                </a:moveTo>
                                <a:lnTo>
                                  <a:pt x="135692" y="0"/>
                                </a:lnTo>
                                <a:cubicBezTo>
                                  <a:pt x="137973" y="0"/>
                                  <a:pt x="140167" y="436"/>
                                  <a:pt x="142274" y="1309"/>
                                </a:cubicBezTo>
                                <a:cubicBezTo>
                                  <a:pt x="144382" y="2182"/>
                                  <a:pt x="146242" y="3425"/>
                                  <a:pt x="147855" y="5038"/>
                                </a:cubicBezTo>
                                <a:cubicBezTo>
                                  <a:pt x="149467" y="6651"/>
                                  <a:pt x="150710" y="8511"/>
                                  <a:pt x="151583" y="10618"/>
                                </a:cubicBezTo>
                                <a:cubicBezTo>
                                  <a:pt x="152456" y="12725"/>
                                  <a:pt x="152893" y="14919"/>
                                  <a:pt x="152893" y="17200"/>
                                </a:cubicBezTo>
                                <a:lnTo>
                                  <a:pt x="152893" y="97469"/>
                                </a:lnTo>
                                <a:cubicBezTo>
                                  <a:pt x="152893" y="99750"/>
                                  <a:pt x="152456" y="101944"/>
                                  <a:pt x="151583" y="104051"/>
                                </a:cubicBezTo>
                                <a:cubicBezTo>
                                  <a:pt x="150710" y="106158"/>
                                  <a:pt x="149467" y="108018"/>
                                  <a:pt x="147855" y="109631"/>
                                </a:cubicBezTo>
                                <a:cubicBezTo>
                                  <a:pt x="146242" y="111244"/>
                                  <a:pt x="144382" y="112487"/>
                                  <a:pt x="142274" y="113360"/>
                                </a:cubicBezTo>
                                <a:cubicBezTo>
                                  <a:pt x="140167" y="114233"/>
                                  <a:pt x="137973" y="114669"/>
                                  <a:pt x="135692" y="114669"/>
                                </a:cubicBezTo>
                                <a:lnTo>
                                  <a:pt x="17201" y="114669"/>
                                </a:lnTo>
                                <a:cubicBezTo>
                                  <a:pt x="14920" y="114669"/>
                                  <a:pt x="12726" y="114233"/>
                                  <a:pt x="10618" y="113360"/>
                                </a:cubicBezTo>
                                <a:cubicBezTo>
                                  <a:pt x="8511" y="112487"/>
                                  <a:pt x="6651" y="111244"/>
                                  <a:pt x="5038" y="109631"/>
                                </a:cubicBezTo>
                                <a:cubicBezTo>
                                  <a:pt x="3425" y="108018"/>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6" y="436"/>
                                  <a:pt x="14920" y="0"/>
                                  <a:pt x="17201" y="0"/>
                                </a:cubicBezTo>
                                <a:close/>
                              </a:path>
                            </a:pathLst>
                          </a:custGeom>
                          <a:ln w="3822" cap="flat">
                            <a:miter lim="100000"/>
                          </a:ln>
                        </wps:spPr>
                        <wps:style>
                          <a:lnRef idx="1">
                            <a:srgbClr val="D6B656"/>
                          </a:lnRef>
                          <a:fillRef idx="0">
                            <a:srgbClr val="000000">
                              <a:alpha val="0"/>
                            </a:srgbClr>
                          </a:fillRef>
                          <a:effectRef idx="0">
                            <a:scrgbClr r="0" g="0" b="0"/>
                          </a:effectRef>
                          <a:fontRef idx="none"/>
                        </wps:style>
                        <wps:bodyPr/>
                      </wps:wsp>
                      <wps:wsp>
                        <wps:cNvPr id="764" name="Rectangle 764"/>
                        <wps:cNvSpPr/>
                        <wps:spPr>
                          <a:xfrm>
                            <a:off x="1838469" y="543439"/>
                            <a:ext cx="80768" cy="105122"/>
                          </a:xfrm>
                          <a:prstGeom prst="rect">
                            <a:avLst/>
                          </a:prstGeom>
                          <a:ln>
                            <a:noFill/>
                          </a:ln>
                        </wps:spPr>
                        <wps:txbx>
                          <w:txbxContent>
                            <w:p w14:paraId="7EFDFE4E" w14:textId="77777777" w:rsidR="008B3676" w:rsidRDefault="00560638">
                              <w:pPr>
                                <w:spacing w:after="160" w:line="259" w:lineRule="auto"/>
                                <w:ind w:left="0" w:right="0" w:firstLine="0"/>
                                <w:jc w:val="left"/>
                              </w:pPr>
                              <w:r>
                                <w:rPr>
                                  <w:rFonts w:ascii="Arial" w:eastAsia="Arial" w:hAnsi="Arial" w:cs="Arial"/>
                                  <w:b/>
                                  <w:sz w:val="13"/>
                                </w:rPr>
                                <w:t>C</w:t>
                              </w:r>
                            </w:p>
                          </w:txbxContent>
                        </wps:txbx>
                        <wps:bodyPr horzOverflow="overflow" vert="horz" lIns="0" tIns="0" rIns="0" bIns="0" rtlCol="0">
                          <a:noAutofit/>
                        </wps:bodyPr>
                      </wps:wsp>
                      <wps:wsp>
                        <wps:cNvPr id="765" name="Shape 765"/>
                        <wps:cNvSpPr/>
                        <wps:spPr>
                          <a:xfrm>
                            <a:off x="2253010" y="369588"/>
                            <a:ext cx="344008" cy="114669"/>
                          </a:xfrm>
                          <a:custGeom>
                            <a:avLst/>
                            <a:gdLst/>
                            <a:ahLst/>
                            <a:cxnLst/>
                            <a:rect l="0" t="0" r="0" b="0"/>
                            <a:pathLst>
                              <a:path w="344008" h="114669">
                                <a:moveTo>
                                  <a:pt x="17201" y="0"/>
                                </a:moveTo>
                                <a:lnTo>
                                  <a:pt x="326808" y="0"/>
                                </a:lnTo>
                                <a:cubicBezTo>
                                  <a:pt x="329088" y="0"/>
                                  <a:pt x="331282" y="436"/>
                                  <a:pt x="333390" y="1309"/>
                                </a:cubicBezTo>
                                <a:cubicBezTo>
                                  <a:pt x="335497" y="2182"/>
                                  <a:pt x="337357" y="3425"/>
                                  <a:pt x="338970" y="5038"/>
                                </a:cubicBezTo>
                                <a:cubicBezTo>
                                  <a:pt x="340583" y="6651"/>
                                  <a:pt x="341826" y="8511"/>
                                  <a:pt x="342698" y="10618"/>
                                </a:cubicBezTo>
                                <a:cubicBezTo>
                                  <a:pt x="343571" y="12725"/>
                                  <a:pt x="344008" y="14919"/>
                                  <a:pt x="344008" y="17200"/>
                                </a:cubicBezTo>
                                <a:lnTo>
                                  <a:pt x="344008" y="97469"/>
                                </a:lnTo>
                                <a:cubicBezTo>
                                  <a:pt x="344008" y="99750"/>
                                  <a:pt x="343571" y="101944"/>
                                  <a:pt x="342698" y="104051"/>
                                </a:cubicBezTo>
                                <a:cubicBezTo>
                                  <a:pt x="341825" y="106158"/>
                                  <a:pt x="340583" y="108018"/>
                                  <a:pt x="338970" y="109631"/>
                                </a:cubicBezTo>
                                <a:cubicBezTo>
                                  <a:pt x="337357" y="111244"/>
                                  <a:pt x="335497" y="112487"/>
                                  <a:pt x="333390" y="113360"/>
                                </a:cubicBezTo>
                                <a:cubicBezTo>
                                  <a:pt x="331282" y="114233"/>
                                  <a:pt x="329088" y="114669"/>
                                  <a:pt x="326808" y="114669"/>
                                </a:cubicBezTo>
                                <a:lnTo>
                                  <a:pt x="17201" y="114669"/>
                                </a:lnTo>
                                <a:cubicBezTo>
                                  <a:pt x="14920" y="114669"/>
                                  <a:pt x="12726" y="114233"/>
                                  <a:pt x="10618" y="113360"/>
                                </a:cubicBezTo>
                                <a:cubicBezTo>
                                  <a:pt x="8511" y="112487"/>
                                  <a:pt x="6651" y="111244"/>
                                  <a:pt x="5038" y="109631"/>
                                </a:cubicBezTo>
                                <a:cubicBezTo>
                                  <a:pt x="3425" y="108018"/>
                                  <a:pt x="2182" y="106158"/>
                                  <a:pt x="1310" y="104051"/>
                                </a:cubicBezTo>
                                <a:cubicBezTo>
                                  <a:pt x="437" y="101944"/>
                                  <a:pt x="0" y="99750"/>
                                  <a:pt x="0" y="97469"/>
                                </a:cubicBezTo>
                                <a:lnTo>
                                  <a:pt x="0" y="17200"/>
                                </a:lnTo>
                                <a:cubicBezTo>
                                  <a:pt x="0" y="14919"/>
                                  <a:pt x="437" y="12725"/>
                                  <a:pt x="1310" y="10618"/>
                                </a:cubicBezTo>
                                <a:cubicBezTo>
                                  <a:pt x="2182" y="8511"/>
                                  <a:pt x="3425" y="6651"/>
                                  <a:pt x="5038" y="5038"/>
                                </a:cubicBezTo>
                                <a:cubicBezTo>
                                  <a:pt x="6651" y="3425"/>
                                  <a:pt x="8511" y="2182"/>
                                  <a:pt x="10618" y="1309"/>
                                </a:cubicBezTo>
                                <a:cubicBezTo>
                                  <a:pt x="12726" y="436"/>
                                  <a:pt x="14920" y="0"/>
                                  <a:pt x="17201" y="0"/>
                                </a:cubicBezTo>
                                <a:close/>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766" name="Shape 766"/>
                        <wps:cNvSpPr/>
                        <wps:spPr>
                          <a:xfrm>
                            <a:off x="2253010" y="369588"/>
                            <a:ext cx="344008" cy="114669"/>
                          </a:xfrm>
                          <a:custGeom>
                            <a:avLst/>
                            <a:gdLst/>
                            <a:ahLst/>
                            <a:cxnLst/>
                            <a:rect l="0" t="0" r="0" b="0"/>
                            <a:pathLst>
                              <a:path w="344008" h="114669">
                                <a:moveTo>
                                  <a:pt x="17201" y="0"/>
                                </a:moveTo>
                                <a:lnTo>
                                  <a:pt x="326808" y="0"/>
                                </a:lnTo>
                                <a:cubicBezTo>
                                  <a:pt x="329088" y="0"/>
                                  <a:pt x="331282" y="436"/>
                                  <a:pt x="333390" y="1309"/>
                                </a:cubicBezTo>
                                <a:cubicBezTo>
                                  <a:pt x="335497" y="2182"/>
                                  <a:pt x="337357" y="3425"/>
                                  <a:pt x="338970" y="5038"/>
                                </a:cubicBezTo>
                                <a:cubicBezTo>
                                  <a:pt x="340583" y="6651"/>
                                  <a:pt x="341826" y="8511"/>
                                  <a:pt x="342698" y="10618"/>
                                </a:cubicBezTo>
                                <a:cubicBezTo>
                                  <a:pt x="343571" y="12725"/>
                                  <a:pt x="344008" y="14919"/>
                                  <a:pt x="344008" y="17200"/>
                                </a:cubicBezTo>
                                <a:lnTo>
                                  <a:pt x="344008" y="97469"/>
                                </a:lnTo>
                                <a:cubicBezTo>
                                  <a:pt x="344008" y="99750"/>
                                  <a:pt x="343571" y="101944"/>
                                  <a:pt x="342698" y="104051"/>
                                </a:cubicBezTo>
                                <a:cubicBezTo>
                                  <a:pt x="341825" y="106158"/>
                                  <a:pt x="340583" y="108018"/>
                                  <a:pt x="338970" y="109631"/>
                                </a:cubicBezTo>
                                <a:cubicBezTo>
                                  <a:pt x="337357" y="111244"/>
                                  <a:pt x="335497" y="112487"/>
                                  <a:pt x="333390" y="113360"/>
                                </a:cubicBezTo>
                                <a:cubicBezTo>
                                  <a:pt x="331282" y="114233"/>
                                  <a:pt x="329088" y="114669"/>
                                  <a:pt x="326808" y="114669"/>
                                </a:cubicBezTo>
                                <a:lnTo>
                                  <a:pt x="17201" y="114669"/>
                                </a:lnTo>
                                <a:cubicBezTo>
                                  <a:pt x="14920" y="114669"/>
                                  <a:pt x="12726" y="114233"/>
                                  <a:pt x="10618" y="113360"/>
                                </a:cubicBezTo>
                                <a:cubicBezTo>
                                  <a:pt x="8511" y="112487"/>
                                  <a:pt x="6651" y="111244"/>
                                  <a:pt x="5038" y="109631"/>
                                </a:cubicBezTo>
                                <a:cubicBezTo>
                                  <a:pt x="3425" y="108018"/>
                                  <a:pt x="2182" y="106158"/>
                                  <a:pt x="1310" y="104051"/>
                                </a:cubicBezTo>
                                <a:cubicBezTo>
                                  <a:pt x="437" y="101944"/>
                                  <a:pt x="0" y="99750"/>
                                  <a:pt x="0" y="97469"/>
                                </a:cubicBezTo>
                                <a:lnTo>
                                  <a:pt x="0" y="17200"/>
                                </a:lnTo>
                                <a:cubicBezTo>
                                  <a:pt x="0" y="14919"/>
                                  <a:pt x="437" y="12725"/>
                                  <a:pt x="1310" y="10618"/>
                                </a:cubicBezTo>
                                <a:cubicBezTo>
                                  <a:pt x="2182" y="8511"/>
                                  <a:pt x="3425" y="6651"/>
                                  <a:pt x="5038" y="5038"/>
                                </a:cubicBezTo>
                                <a:cubicBezTo>
                                  <a:pt x="6651" y="3425"/>
                                  <a:pt x="8511" y="2182"/>
                                  <a:pt x="10618" y="1309"/>
                                </a:cubicBezTo>
                                <a:cubicBezTo>
                                  <a:pt x="12726" y="436"/>
                                  <a:pt x="14920" y="0"/>
                                  <a:pt x="17201" y="0"/>
                                </a:cubicBezTo>
                                <a:close/>
                              </a:path>
                            </a:pathLst>
                          </a:custGeom>
                          <a:ln w="3822" cap="flat">
                            <a:miter lim="100000"/>
                          </a:ln>
                        </wps:spPr>
                        <wps:style>
                          <a:lnRef idx="1">
                            <a:srgbClr val="82B366"/>
                          </a:lnRef>
                          <a:fillRef idx="0">
                            <a:srgbClr val="000000">
                              <a:alpha val="0"/>
                            </a:srgbClr>
                          </a:fillRef>
                          <a:effectRef idx="0">
                            <a:scrgbClr r="0" g="0" b="0"/>
                          </a:effectRef>
                          <a:fontRef idx="none"/>
                        </wps:style>
                        <wps:bodyPr/>
                      </wps:wsp>
                      <wps:wsp>
                        <wps:cNvPr id="767" name="Rectangle 767"/>
                        <wps:cNvSpPr/>
                        <wps:spPr>
                          <a:xfrm>
                            <a:off x="2285202" y="390547"/>
                            <a:ext cx="366704" cy="105124"/>
                          </a:xfrm>
                          <a:prstGeom prst="rect">
                            <a:avLst/>
                          </a:prstGeom>
                          <a:ln>
                            <a:noFill/>
                          </a:ln>
                        </wps:spPr>
                        <wps:txbx>
                          <w:txbxContent>
                            <w:p w14:paraId="56463F3F" w14:textId="77777777" w:rsidR="008B3676" w:rsidRDefault="00560638">
                              <w:pPr>
                                <w:spacing w:after="160" w:line="259" w:lineRule="auto"/>
                                <w:ind w:left="0" w:right="0" w:firstLine="0"/>
                                <w:jc w:val="left"/>
                              </w:pPr>
                              <w:r>
                                <w:rPr>
                                  <w:rFonts w:ascii="Arial" w:eastAsia="Arial" w:hAnsi="Arial" w:cs="Arial"/>
                                  <w:b/>
                                  <w:sz w:val="13"/>
                                </w:rPr>
                                <w:t>B01AA</w:t>
                              </w:r>
                            </w:p>
                          </w:txbxContent>
                        </wps:txbx>
                        <wps:bodyPr horzOverflow="overflow" vert="horz" lIns="0" tIns="0" rIns="0" bIns="0" rtlCol="0">
                          <a:noAutofit/>
                        </wps:bodyPr>
                      </wps:wsp>
                      <wps:wsp>
                        <wps:cNvPr id="768" name="Shape 768"/>
                        <wps:cNvSpPr/>
                        <wps:spPr>
                          <a:xfrm>
                            <a:off x="2253010" y="522480"/>
                            <a:ext cx="344008" cy="114669"/>
                          </a:xfrm>
                          <a:custGeom>
                            <a:avLst/>
                            <a:gdLst/>
                            <a:ahLst/>
                            <a:cxnLst/>
                            <a:rect l="0" t="0" r="0" b="0"/>
                            <a:pathLst>
                              <a:path w="344008" h="114669">
                                <a:moveTo>
                                  <a:pt x="17201" y="0"/>
                                </a:moveTo>
                                <a:lnTo>
                                  <a:pt x="326808" y="0"/>
                                </a:lnTo>
                                <a:cubicBezTo>
                                  <a:pt x="329088" y="0"/>
                                  <a:pt x="331282" y="436"/>
                                  <a:pt x="333390" y="1309"/>
                                </a:cubicBezTo>
                                <a:cubicBezTo>
                                  <a:pt x="335497" y="2182"/>
                                  <a:pt x="337357" y="3425"/>
                                  <a:pt x="338970" y="5038"/>
                                </a:cubicBezTo>
                                <a:cubicBezTo>
                                  <a:pt x="340583" y="6651"/>
                                  <a:pt x="341826" y="8511"/>
                                  <a:pt x="342698" y="10618"/>
                                </a:cubicBezTo>
                                <a:cubicBezTo>
                                  <a:pt x="343571" y="12725"/>
                                  <a:pt x="344008" y="14919"/>
                                  <a:pt x="344008" y="17200"/>
                                </a:cubicBezTo>
                                <a:lnTo>
                                  <a:pt x="344008" y="97469"/>
                                </a:lnTo>
                                <a:cubicBezTo>
                                  <a:pt x="344008" y="99750"/>
                                  <a:pt x="343571" y="101944"/>
                                  <a:pt x="342698" y="104051"/>
                                </a:cubicBezTo>
                                <a:cubicBezTo>
                                  <a:pt x="341825" y="106158"/>
                                  <a:pt x="340583" y="108018"/>
                                  <a:pt x="338970" y="109631"/>
                                </a:cubicBezTo>
                                <a:cubicBezTo>
                                  <a:pt x="337357" y="111244"/>
                                  <a:pt x="335497" y="112487"/>
                                  <a:pt x="333390" y="113360"/>
                                </a:cubicBezTo>
                                <a:cubicBezTo>
                                  <a:pt x="331282" y="114233"/>
                                  <a:pt x="329088" y="114669"/>
                                  <a:pt x="326808" y="114669"/>
                                </a:cubicBezTo>
                                <a:lnTo>
                                  <a:pt x="17201" y="114669"/>
                                </a:lnTo>
                                <a:cubicBezTo>
                                  <a:pt x="14920" y="114669"/>
                                  <a:pt x="12726" y="114233"/>
                                  <a:pt x="10618" y="113360"/>
                                </a:cubicBezTo>
                                <a:cubicBezTo>
                                  <a:pt x="8511" y="112487"/>
                                  <a:pt x="6651" y="111244"/>
                                  <a:pt x="5038" y="109631"/>
                                </a:cubicBezTo>
                                <a:cubicBezTo>
                                  <a:pt x="3425" y="108018"/>
                                  <a:pt x="2182" y="106158"/>
                                  <a:pt x="1310" y="104051"/>
                                </a:cubicBezTo>
                                <a:cubicBezTo>
                                  <a:pt x="437" y="101944"/>
                                  <a:pt x="0" y="99750"/>
                                  <a:pt x="0" y="97469"/>
                                </a:cubicBezTo>
                                <a:lnTo>
                                  <a:pt x="0" y="17200"/>
                                </a:lnTo>
                                <a:cubicBezTo>
                                  <a:pt x="0" y="14919"/>
                                  <a:pt x="437" y="12725"/>
                                  <a:pt x="1310" y="10618"/>
                                </a:cubicBezTo>
                                <a:cubicBezTo>
                                  <a:pt x="2182" y="8511"/>
                                  <a:pt x="3425" y="6651"/>
                                  <a:pt x="5038" y="5038"/>
                                </a:cubicBezTo>
                                <a:cubicBezTo>
                                  <a:pt x="6651" y="3425"/>
                                  <a:pt x="8511" y="2182"/>
                                  <a:pt x="10618" y="1309"/>
                                </a:cubicBezTo>
                                <a:cubicBezTo>
                                  <a:pt x="12726" y="436"/>
                                  <a:pt x="14920" y="0"/>
                                  <a:pt x="17201" y="0"/>
                                </a:cubicBezTo>
                                <a:close/>
                              </a:path>
                            </a:pathLst>
                          </a:custGeom>
                          <a:ln w="0" cap="flat">
                            <a:miter lim="127000"/>
                          </a:ln>
                        </wps:spPr>
                        <wps:style>
                          <a:lnRef idx="0">
                            <a:srgbClr val="000000">
                              <a:alpha val="0"/>
                            </a:srgbClr>
                          </a:lnRef>
                          <a:fillRef idx="1">
                            <a:srgbClr val="D5E8D4"/>
                          </a:fillRef>
                          <a:effectRef idx="0">
                            <a:scrgbClr r="0" g="0" b="0"/>
                          </a:effectRef>
                          <a:fontRef idx="none"/>
                        </wps:style>
                        <wps:bodyPr/>
                      </wps:wsp>
                      <wps:wsp>
                        <wps:cNvPr id="769" name="Shape 769"/>
                        <wps:cNvSpPr/>
                        <wps:spPr>
                          <a:xfrm>
                            <a:off x="2253010" y="522480"/>
                            <a:ext cx="344008" cy="114669"/>
                          </a:xfrm>
                          <a:custGeom>
                            <a:avLst/>
                            <a:gdLst/>
                            <a:ahLst/>
                            <a:cxnLst/>
                            <a:rect l="0" t="0" r="0" b="0"/>
                            <a:pathLst>
                              <a:path w="344008" h="114669">
                                <a:moveTo>
                                  <a:pt x="17201" y="0"/>
                                </a:moveTo>
                                <a:lnTo>
                                  <a:pt x="326808" y="0"/>
                                </a:lnTo>
                                <a:cubicBezTo>
                                  <a:pt x="329088" y="0"/>
                                  <a:pt x="331282" y="436"/>
                                  <a:pt x="333390" y="1309"/>
                                </a:cubicBezTo>
                                <a:cubicBezTo>
                                  <a:pt x="335497" y="2182"/>
                                  <a:pt x="337357" y="3425"/>
                                  <a:pt x="338970" y="5038"/>
                                </a:cubicBezTo>
                                <a:cubicBezTo>
                                  <a:pt x="340583" y="6651"/>
                                  <a:pt x="341826" y="8511"/>
                                  <a:pt x="342698" y="10618"/>
                                </a:cubicBezTo>
                                <a:cubicBezTo>
                                  <a:pt x="343571" y="12725"/>
                                  <a:pt x="344008" y="14919"/>
                                  <a:pt x="344008" y="17200"/>
                                </a:cubicBezTo>
                                <a:lnTo>
                                  <a:pt x="344008" y="97469"/>
                                </a:lnTo>
                                <a:cubicBezTo>
                                  <a:pt x="344008" y="99750"/>
                                  <a:pt x="343571" y="101944"/>
                                  <a:pt x="342698" y="104051"/>
                                </a:cubicBezTo>
                                <a:cubicBezTo>
                                  <a:pt x="341825" y="106158"/>
                                  <a:pt x="340583" y="108018"/>
                                  <a:pt x="338970" y="109631"/>
                                </a:cubicBezTo>
                                <a:cubicBezTo>
                                  <a:pt x="337357" y="111244"/>
                                  <a:pt x="335497" y="112487"/>
                                  <a:pt x="333390" y="113360"/>
                                </a:cubicBezTo>
                                <a:cubicBezTo>
                                  <a:pt x="331282" y="114233"/>
                                  <a:pt x="329088" y="114669"/>
                                  <a:pt x="326808" y="114669"/>
                                </a:cubicBezTo>
                                <a:lnTo>
                                  <a:pt x="17201" y="114669"/>
                                </a:lnTo>
                                <a:cubicBezTo>
                                  <a:pt x="14920" y="114669"/>
                                  <a:pt x="12726" y="114233"/>
                                  <a:pt x="10618" y="113360"/>
                                </a:cubicBezTo>
                                <a:cubicBezTo>
                                  <a:pt x="8511" y="112487"/>
                                  <a:pt x="6651" y="111244"/>
                                  <a:pt x="5038" y="109631"/>
                                </a:cubicBezTo>
                                <a:cubicBezTo>
                                  <a:pt x="3425" y="108018"/>
                                  <a:pt x="2182" y="106158"/>
                                  <a:pt x="1310" y="104051"/>
                                </a:cubicBezTo>
                                <a:cubicBezTo>
                                  <a:pt x="437" y="101944"/>
                                  <a:pt x="0" y="99750"/>
                                  <a:pt x="0" y="97469"/>
                                </a:cubicBezTo>
                                <a:lnTo>
                                  <a:pt x="0" y="17200"/>
                                </a:lnTo>
                                <a:cubicBezTo>
                                  <a:pt x="0" y="14919"/>
                                  <a:pt x="437" y="12725"/>
                                  <a:pt x="1310" y="10618"/>
                                </a:cubicBezTo>
                                <a:cubicBezTo>
                                  <a:pt x="2182" y="8511"/>
                                  <a:pt x="3425" y="6651"/>
                                  <a:pt x="5038" y="5038"/>
                                </a:cubicBezTo>
                                <a:cubicBezTo>
                                  <a:pt x="6651" y="3425"/>
                                  <a:pt x="8511" y="2182"/>
                                  <a:pt x="10618" y="1309"/>
                                </a:cubicBezTo>
                                <a:cubicBezTo>
                                  <a:pt x="12726" y="436"/>
                                  <a:pt x="14920" y="0"/>
                                  <a:pt x="17201" y="0"/>
                                </a:cubicBezTo>
                                <a:close/>
                              </a:path>
                            </a:pathLst>
                          </a:custGeom>
                          <a:ln w="3822" cap="flat">
                            <a:miter lim="100000"/>
                          </a:ln>
                        </wps:spPr>
                        <wps:style>
                          <a:lnRef idx="1">
                            <a:srgbClr val="82B366"/>
                          </a:lnRef>
                          <a:fillRef idx="0">
                            <a:srgbClr val="000000">
                              <a:alpha val="0"/>
                            </a:srgbClr>
                          </a:fillRef>
                          <a:effectRef idx="0">
                            <a:scrgbClr r="0" g="0" b="0"/>
                          </a:effectRef>
                          <a:fontRef idx="none"/>
                        </wps:style>
                        <wps:bodyPr/>
                      </wps:wsp>
                      <wps:wsp>
                        <wps:cNvPr id="770" name="Rectangle 770"/>
                        <wps:cNvSpPr/>
                        <wps:spPr>
                          <a:xfrm>
                            <a:off x="2287531" y="543439"/>
                            <a:ext cx="360533" cy="105122"/>
                          </a:xfrm>
                          <a:prstGeom prst="rect">
                            <a:avLst/>
                          </a:prstGeom>
                          <a:ln>
                            <a:noFill/>
                          </a:ln>
                        </wps:spPr>
                        <wps:txbx>
                          <w:txbxContent>
                            <w:p w14:paraId="5B4151BE" w14:textId="77777777" w:rsidR="008B3676" w:rsidRDefault="00560638">
                              <w:pPr>
                                <w:spacing w:after="160" w:line="259" w:lineRule="auto"/>
                                <w:ind w:left="0" w:right="0" w:firstLine="0"/>
                                <w:jc w:val="left"/>
                              </w:pPr>
                              <w:r>
                                <w:rPr>
                                  <w:rFonts w:ascii="Arial" w:eastAsia="Arial" w:hAnsi="Arial" w:cs="Arial"/>
                                  <w:b/>
                                  <w:sz w:val="13"/>
                                </w:rPr>
                                <w:t>A12AX</w:t>
                              </w:r>
                            </w:p>
                          </w:txbxContent>
                        </wps:txbx>
                        <wps:bodyPr horzOverflow="overflow" vert="horz" lIns="0" tIns="0" rIns="0" bIns="0" rtlCol="0">
                          <a:noAutofit/>
                        </wps:bodyPr>
                      </wps:wsp>
                      <wps:wsp>
                        <wps:cNvPr id="771" name="Shape 771"/>
                        <wps:cNvSpPr/>
                        <wps:spPr>
                          <a:xfrm>
                            <a:off x="1335657" y="637150"/>
                            <a:ext cx="0" cy="152892"/>
                          </a:xfrm>
                          <a:custGeom>
                            <a:avLst/>
                            <a:gdLst/>
                            <a:ahLst/>
                            <a:cxnLst/>
                            <a:rect l="0" t="0" r="0" b="0"/>
                            <a:pathLst>
                              <a:path h="152892">
                                <a:moveTo>
                                  <a:pt x="0" y="0"/>
                                </a:moveTo>
                                <a:lnTo>
                                  <a:pt x="0" y="152892"/>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773" name="Rectangle 773"/>
                        <wps:cNvSpPr/>
                        <wps:spPr>
                          <a:xfrm>
                            <a:off x="1341391" y="696363"/>
                            <a:ext cx="46637" cy="52562"/>
                          </a:xfrm>
                          <a:prstGeom prst="rect">
                            <a:avLst/>
                          </a:prstGeom>
                          <a:ln>
                            <a:noFill/>
                          </a:ln>
                        </wps:spPr>
                        <wps:txbx>
                          <w:txbxContent>
                            <w:p w14:paraId="6AB44478" w14:textId="77777777" w:rsidR="008B3676" w:rsidRDefault="00560638">
                              <w:pPr>
                                <w:spacing w:after="160" w:line="259" w:lineRule="auto"/>
                                <w:ind w:left="0" w:right="0" w:firstLine="0"/>
                                <w:jc w:val="left"/>
                              </w:pPr>
                              <w:r>
                                <w:rPr>
                                  <w:rFonts w:ascii="Arial" w:eastAsia="Arial" w:hAnsi="Arial" w:cs="Arial"/>
                                  <w:sz w:val="7"/>
                                </w:rPr>
                                <w:t>t1</w:t>
                              </w:r>
                            </w:p>
                          </w:txbxContent>
                        </wps:txbx>
                        <wps:bodyPr horzOverflow="overflow" vert="horz" lIns="0" tIns="0" rIns="0" bIns="0" rtlCol="0">
                          <a:noAutofit/>
                        </wps:bodyPr>
                      </wps:wsp>
                      <wps:wsp>
                        <wps:cNvPr id="774" name="Shape 774"/>
                        <wps:cNvSpPr/>
                        <wps:spPr>
                          <a:xfrm>
                            <a:off x="1794334" y="637150"/>
                            <a:ext cx="0" cy="152892"/>
                          </a:xfrm>
                          <a:custGeom>
                            <a:avLst/>
                            <a:gdLst/>
                            <a:ahLst/>
                            <a:cxnLst/>
                            <a:rect l="0" t="0" r="0" b="0"/>
                            <a:pathLst>
                              <a:path h="152892">
                                <a:moveTo>
                                  <a:pt x="0" y="0"/>
                                </a:moveTo>
                                <a:lnTo>
                                  <a:pt x="0" y="152892"/>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776" name="Rectangle 776"/>
                        <wps:cNvSpPr/>
                        <wps:spPr>
                          <a:xfrm>
                            <a:off x="1800068" y="696363"/>
                            <a:ext cx="46637" cy="52562"/>
                          </a:xfrm>
                          <a:prstGeom prst="rect">
                            <a:avLst/>
                          </a:prstGeom>
                          <a:ln>
                            <a:noFill/>
                          </a:ln>
                        </wps:spPr>
                        <wps:txbx>
                          <w:txbxContent>
                            <w:p w14:paraId="2832795F" w14:textId="77777777" w:rsidR="008B3676" w:rsidRDefault="00560638">
                              <w:pPr>
                                <w:spacing w:after="160" w:line="259" w:lineRule="auto"/>
                                <w:ind w:left="0" w:right="0" w:firstLine="0"/>
                                <w:jc w:val="left"/>
                              </w:pPr>
                              <w:r>
                                <w:rPr>
                                  <w:rFonts w:ascii="Arial" w:eastAsia="Arial" w:hAnsi="Arial" w:cs="Arial"/>
                                  <w:sz w:val="7"/>
                                </w:rPr>
                                <w:t>t2</w:t>
                              </w:r>
                            </w:p>
                          </w:txbxContent>
                        </wps:txbx>
                        <wps:bodyPr horzOverflow="overflow" vert="horz" lIns="0" tIns="0" rIns="0" bIns="0" rtlCol="0">
                          <a:noAutofit/>
                        </wps:bodyPr>
                      </wps:wsp>
                      <wps:wsp>
                        <wps:cNvPr id="777" name="Shape 777"/>
                        <wps:cNvSpPr/>
                        <wps:spPr>
                          <a:xfrm>
                            <a:off x="1335657" y="178473"/>
                            <a:ext cx="496900" cy="114669"/>
                          </a:xfrm>
                          <a:custGeom>
                            <a:avLst/>
                            <a:gdLst/>
                            <a:ahLst/>
                            <a:cxnLst/>
                            <a:rect l="0" t="0" r="0" b="0"/>
                            <a:pathLst>
                              <a:path w="496900" h="114669">
                                <a:moveTo>
                                  <a:pt x="17201" y="0"/>
                                </a:moveTo>
                                <a:lnTo>
                                  <a:pt x="479700" y="0"/>
                                </a:lnTo>
                                <a:cubicBezTo>
                                  <a:pt x="481981" y="0"/>
                                  <a:pt x="484174" y="437"/>
                                  <a:pt x="486282" y="1309"/>
                                </a:cubicBezTo>
                                <a:cubicBezTo>
                                  <a:pt x="488389" y="2182"/>
                                  <a:pt x="490249" y="3425"/>
                                  <a:pt x="491862" y="5038"/>
                                </a:cubicBezTo>
                                <a:cubicBezTo>
                                  <a:pt x="493475" y="6651"/>
                                  <a:pt x="494717" y="8511"/>
                                  <a:pt x="495591" y="10618"/>
                                </a:cubicBezTo>
                                <a:cubicBezTo>
                                  <a:pt x="496464" y="12725"/>
                                  <a:pt x="496900" y="14919"/>
                                  <a:pt x="496900" y="17200"/>
                                </a:cubicBezTo>
                                <a:lnTo>
                                  <a:pt x="496900" y="97469"/>
                                </a:lnTo>
                                <a:cubicBezTo>
                                  <a:pt x="496900" y="99750"/>
                                  <a:pt x="496464" y="101944"/>
                                  <a:pt x="495591" y="104051"/>
                                </a:cubicBezTo>
                                <a:cubicBezTo>
                                  <a:pt x="494717" y="106158"/>
                                  <a:pt x="493475" y="108019"/>
                                  <a:pt x="491862" y="109631"/>
                                </a:cubicBezTo>
                                <a:cubicBezTo>
                                  <a:pt x="490249" y="111244"/>
                                  <a:pt x="488389" y="112487"/>
                                  <a:pt x="486282" y="113360"/>
                                </a:cubicBezTo>
                                <a:cubicBezTo>
                                  <a:pt x="484174" y="114233"/>
                                  <a:pt x="481981" y="114669"/>
                                  <a:pt x="479700" y="114669"/>
                                </a:cubicBezTo>
                                <a:lnTo>
                                  <a:pt x="17201" y="114669"/>
                                </a:lnTo>
                                <a:cubicBezTo>
                                  <a:pt x="14920" y="114669"/>
                                  <a:pt x="12725" y="114233"/>
                                  <a:pt x="10618" y="113360"/>
                                </a:cubicBezTo>
                                <a:cubicBezTo>
                                  <a:pt x="8511" y="112487"/>
                                  <a:pt x="6651" y="111244"/>
                                  <a:pt x="5038" y="109631"/>
                                </a:cubicBezTo>
                                <a:cubicBezTo>
                                  <a:pt x="3425" y="108019"/>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7"/>
                                  <a:pt x="14920" y="0"/>
                                  <a:pt x="17201" y="0"/>
                                </a:cubicBezTo>
                                <a:close/>
                              </a:path>
                            </a:pathLst>
                          </a:custGeom>
                          <a:ln w="0" cap="flat">
                            <a:miter lim="127000"/>
                          </a:ln>
                        </wps:spPr>
                        <wps:style>
                          <a:lnRef idx="0">
                            <a:srgbClr val="000000">
                              <a:alpha val="0"/>
                            </a:srgbClr>
                          </a:lnRef>
                          <a:fillRef idx="1">
                            <a:srgbClr val="FFE6CC"/>
                          </a:fillRef>
                          <a:effectRef idx="0">
                            <a:scrgbClr r="0" g="0" b="0"/>
                          </a:effectRef>
                          <a:fontRef idx="none"/>
                        </wps:style>
                        <wps:bodyPr/>
                      </wps:wsp>
                      <wps:wsp>
                        <wps:cNvPr id="778" name="Shape 778"/>
                        <wps:cNvSpPr/>
                        <wps:spPr>
                          <a:xfrm>
                            <a:off x="1335657" y="178473"/>
                            <a:ext cx="496900" cy="114669"/>
                          </a:xfrm>
                          <a:custGeom>
                            <a:avLst/>
                            <a:gdLst/>
                            <a:ahLst/>
                            <a:cxnLst/>
                            <a:rect l="0" t="0" r="0" b="0"/>
                            <a:pathLst>
                              <a:path w="496900" h="114669">
                                <a:moveTo>
                                  <a:pt x="17201" y="0"/>
                                </a:moveTo>
                                <a:lnTo>
                                  <a:pt x="479700" y="0"/>
                                </a:lnTo>
                                <a:cubicBezTo>
                                  <a:pt x="481981" y="0"/>
                                  <a:pt x="484174" y="437"/>
                                  <a:pt x="486282" y="1309"/>
                                </a:cubicBezTo>
                                <a:cubicBezTo>
                                  <a:pt x="488389" y="2182"/>
                                  <a:pt x="490249" y="3425"/>
                                  <a:pt x="491862" y="5038"/>
                                </a:cubicBezTo>
                                <a:cubicBezTo>
                                  <a:pt x="493475" y="6651"/>
                                  <a:pt x="494717" y="8511"/>
                                  <a:pt x="495591" y="10618"/>
                                </a:cubicBezTo>
                                <a:cubicBezTo>
                                  <a:pt x="496464" y="12725"/>
                                  <a:pt x="496900" y="14919"/>
                                  <a:pt x="496900" y="17200"/>
                                </a:cubicBezTo>
                                <a:lnTo>
                                  <a:pt x="496900" y="97469"/>
                                </a:lnTo>
                                <a:cubicBezTo>
                                  <a:pt x="496900" y="99750"/>
                                  <a:pt x="496464" y="101944"/>
                                  <a:pt x="495591" y="104051"/>
                                </a:cubicBezTo>
                                <a:cubicBezTo>
                                  <a:pt x="494717" y="106158"/>
                                  <a:pt x="493475" y="108019"/>
                                  <a:pt x="491862" y="109631"/>
                                </a:cubicBezTo>
                                <a:cubicBezTo>
                                  <a:pt x="490249" y="111244"/>
                                  <a:pt x="488389" y="112487"/>
                                  <a:pt x="486282" y="113360"/>
                                </a:cubicBezTo>
                                <a:cubicBezTo>
                                  <a:pt x="484174" y="114233"/>
                                  <a:pt x="481981" y="114669"/>
                                  <a:pt x="479700" y="114669"/>
                                </a:cubicBezTo>
                                <a:lnTo>
                                  <a:pt x="17201" y="114669"/>
                                </a:lnTo>
                                <a:cubicBezTo>
                                  <a:pt x="14920" y="114669"/>
                                  <a:pt x="12725" y="114233"/>
                                  <a:pt x="10618" y="113360"/>
                                </a:cubicBezTo>
                                <a:cubicBezTo>
                                  <a:pt x="8511" y="112487"/>
                                  <a:pt x="6651" y="111244"/>
                                  <a:pt x="5038" y="109631"/>
                                </a:cubicBezTo>
                                <a:cubicBezTo>
                                  <a:pt x="3425" y="108019"/>
                                  <a:pt x="2182" y="106158"/>
                                  <a:pt x="1309" y="104051"/>
                                </a:cubicBezTo>
                                <a:cubicBezTo>
                                  <a:pt x="436" y="101944"/>
                                  <a:pt x="0" y="99750"/>
                                  <a:pt x="0" y="97469"/>
                                </a:cubicBezTo>
                                <a:lnTo>
                                  <a:pt x="0" y="17200"/>
                                </a:lnTo>
                                <a:cubicBezTo>
                                  <a:pt x="0" y="14919"/>
                                  <a:pt x="436" y="12725"/>
                                  <a:pt x="1309" y="10618"/>
                                </a:cubicBezTo>
                                <a:cubicBezTo>
                                  <a:pt x="2182" y="8511"/>
                                  <a:pt x="3425" y="6651"/>
                                  <a:pt x="5038" y="5038"/>
                                </a:cubicBezTo>
                                <a:cubicBezTo>
                                  <a:pt x="6651" y="3425"/>
                                  <a:pt x="8511" y="2182"/>
                                  <a:pt x="10618" y="1309"/>
                                </a:cubicBezTo>
                                <a:cubicBezTo>
                                  <a:pt x="12725" y="437"/>
                                  <a:pt x="14920" y="0"/>
                                  <a:pt x="17201" y="0"/>
                                </a:cubicBezTo>
                                <a:close/>
                              </a:path>
                            </a:pathLst>
                          </a:custGeom>
                          <a:ln w="3822" cap="flat">
                            <a:miter lim="100000"/>
                          </a:ln>
                        </wps:spPr>
                        <wps:style>
                          <a:lnRef idx="1">
                            <a:srgbClr val="D79B00"/>
                          </a:lnRef>
                          <a:fillRef idx="0">
                            <a:srgbClr val="000000">
                              <a:alpha val="0"/>
                            </a:srgbClr>
                          </a:fillRef>
                          <a:effectRef idx="0">
                            <a:scrgbClr r="0" g="0" b="0"/>
                          </a:effectRef>
                          <a:fontRef idx="none"/>
                        </wps:style>
                        <wps:bodyPr/>
                      </wps:wsp>
                      <wps:wsp>
                        <wps:cNvPr id="779" name="Rectangle 779"/>
                        <wps:cNvSpPr/>
                        <wps:spPr>
                          <a:xfrm>
                            <a:off x="1370536" y="199432"/>
                            <a:ext cx="562862" cy="105122"/>
                          </a:xfrm>
                          <a:prstGeom prst="rect">
                            <a:avLst/>
                          </a:prstGeom>
                          <a:ln>
                            <a:noFill/>
                          </a:ln>
                        </wps:spPr>
                        <wps:txbx>
                          <w:txbxContent>
                            <w:p w14:paraId="0E34C688" w14:textId="77777777" w:rsidR="008B3676" w:rsidRDefault="00560638">
                              <w:pPr>
                                <w:spacing w:after="160" w:line="259" w:lineRule="auto"/>
                                <w:ind w:left="0" w:right="0" w:firstLine="0"/>
                                <w:jc w:val="left"/>
                              </w:pPr>
                              <w:r>
                                <w:rPr>
                                  <w:rFonts w:ascii="Arial" w:eastAsia="Arial" w:hAnsi="Arial" w:cs="Arial"/>
                                  <w:b/>
                                  <w:sz w:val="13"/>
                                </w:rPr>
                                <w:t>1577 = 200</w:t>
                              </w:r>
                            </w:p>
                          </w:txbxContent>
                        </wps:txbx>
                        <wps:bodyPr horzOverflow="overflow" vert="horz" lIns="0" tIns="0" rIns="0" bIns="0" rtlCol="0">
                          <a:noAutofit/>
                        </wps:bodyPr>
                      </wps:wsp>
                      <wps:wsp>
                        <wps:cNvPr id="780" name="Shape 780"/>
                        <wps:cNvSpPr/>
                        <wps:spPr>
                          <a:xfrm>
                            <a:off x="36073" y="102027"/>
                            <a:ext cx="535123" cy="535123"/>
                          </a:xfrm>
                          <a:custGeom>
                            <a:avLst/>
                            <a:gdLst/>
                            <a:ahLst/>
                            <a:cxnLst/>
                            <a:rect l="0" t="0" r="0" b="0"/>
                            <a:pathLst>
                              <a:path w="535123" h="535123">
                                <a:moveTo>
                                  <a:pt x="80268" y="0"/>
                                </a:moveTo>
                                <a:lnTo>
                                  <a:pt x="454854" y="0"/>
                                </a:lnTo>
                                <a:cubicBezTo>
                                  <a:pt x="460125" y="0"/>
                                  <a:pt x="465345" y="514"/>
                                  <a:pt x="470514" y="1542"/>
                                </a:cubicBezTo>
                                <a:cubicBezTo>
                                  <a:pt x="475683" y="2571"/>
                                  <a:pt x="480702" y="4093"/>
                                  <a:pt x="485572" y="6110"/>
                                </a:cubicBezTo>
                                <a:cubicBezTo>
                                  <a:pt x="490441" y="8127"/>
                                  <a:pt x="495067" y="10600"/>
                                  <a:pt x="499449" y="13528"/>
                                </a:cubicBezTo>
                                <a:cubicBezTo>
                                  <a:pt x="503831" y="16456"/>
                                  <a:pt x="507886" y="19783"/>
                                  <a:pt x="511613" y="23510"/>
                                </a:cubicBezTo>
                                <a:cubicBezTo>
                                  <a:pt x="515339" y="27237"/>
                                  <a:pt x="518667" y="31291"/>
                                  <a:pt x="521595" y="35674"/>
                                </a:cubicBezTo>
                                <a:cubicBezTo>
                                  <a:pt x="524523" y="40056"/>
                                  <a:pt x="526996" y="44682"/>
                                  <a:pt x="529013" y="49551"/>
                                </a:cubicBezTo>
                                <a:cubicBezTo>
                                  <a:pt x="531030" y="54420"/>
                                  <a:pt x="532552" y="59440"/>
                                  <a:pt x="533580" y="64609"/>
                                </a:cubicBezTo>
                                <a:cubicBezTo>
                                  <a:pt x="534609" y="69778"/>
                                  <a:pt x="535123" y="74998"/>
                                  <a:pt x="535123" y="80268"/>
                                </a:cubicBezTo>
                                <a:lnTo>
                                  <a:pt x="535123" y="454855"/>
                                </a:lnTo>
                                <a:cubicBezTo>
                                  <a:pt x="535123" y="460125"/>
                                  <a:pt x="534609" y="465345"/>
                                  <a:pt x="533580" y="470514"/>
                                </a:cubicBezTo>
                                <a:cubicBezTo>
                                  <a:pt x="532552" y="475683"/>
                                  <a:pt x="531030" y="480702"/>
                                  <a:pt x="529013" y="485572"/>
                                </a:cubicBezTo>
                                <a:cubicBezTo>
                                  <a:pt x="526996" y="490441"/>
                                  <a:pt x="524523" y="495067"/>
                                  <a:pt x="521595" y="499449"/>
                                </a:cubicBezTo>
                                <a:cubicBezTo>
                                  <a:pt x="518667" y="503831"/>
                                  <a:pt x="515339" y="507886"/>
                                  <a:pt x="511613" y="511613"/>
                                </a:cubicBezTo>
                                <a:cubicBezTo>
                                  <a:pt x="507886" y="515340"/>
                                  <a:pt x="503831" y="518667"/>
                                  <a:pt x="499449" y="521595"/>
                                </a:cubicBezTo>
                                <a:cubicBezTo>
                                  <a:pt x="495067" y="524523"/>
                                  <a:pt x="490441" y="526996"/>
                                  <a:pt x="485572" y="529013"/>
                                </a:cubicBezTo>
                                <a:cubicBezTo>
                                  <a:pt x="480702" y="531030"/>
                                  <a:pt x="475683" y="532552"/>
                                  <a:pt x="470514" y="533580"/>
                                </a:cubicBezTo>
                                <a:cubicBezTo>
                                  <a:pt x="465345" y="534609"/>
                                  <a:pt x="460125" y="535123"/>
                                  <a:pt x="454854" y="535123"/>
                                </a:cubicBezTo>
                                <a:lnTo>
                                  <a:pt x="80268" y="535123"/>
                                </a:lnTo>
                                <a:cubicBezTo>
                                  <a:pt x="74998" y="535123"/>
                                  <a:pt x="69778" y="534609"/>
                                  <a:pt x="64609" y="533580"/>
                                </a:cubicBezTo>
                                <a:cubicBezTo>
                                  <a:pt x="59439" y="532552"/>
                                  <a:pt x="54420" y="531030"/>
                                  <a:pt x="49551" y="529013"/>
                                </a:cubicBezTo>
                                <a:cubicBezTo>
                                  <a:pt x="44682" y="526996"/>
                                  <a:pt x="40056" y="524523"/>
                                  <a:pt x="35674" y="521595"/>
                                </a:cubicBezTo>
                                <a:cubicBezTo>
                                  <a:pt x="31291" y="518667"/>
                                  <a:pt x="27237" y="515340"/>
                                  <a:pt x="23510" y="511613"/>
                                </a:cubicBezTo>
                                <a:cubicBezTo>
                                  <a:pt x="19783" y="507886"/>
                                  <a:pt x="16456" y="503831"/>
                                  <a:pt x="13527" y="499449"/>
                                </a:cubicBezTo>
                                <a:cubicBezTo>
                                  <a:pt x="10599" y="495067"/>
                                  <a:pt x="8127" y="490441"/>
                                  <a:pt x="6110" y="485572"/>
                                </a:cubicBezTo>
                                <a:cubicBezTo>
                                  <a:pt x="4093" y="480702"/>
                                  <a:pt x="2570" y="475683"/>
                                  <a:pt x="1542" y="470514"/>
                                </a:cubicBezTo>
                                <a:cubicBezTo>
                                  <a:pt x="514" y="465345"/>
                                  <a:pt x="0" y="460125"/>
                                  <a:pt x="0" y="454855"/>
                                </a:cubicBezTo>
                                <a:lnTo>
                                  <a:pt x="0" y="80268"/>
                                </a:lnTo>
                                <a:cubicBezTo>
                                  <a:pt x="0" y="74998"/>
                                  <a:pt x="514" y="69778"/>
                                  <a:pt x="1542" y="64609"/>
                                </a:cubicBezTo>
                                <a:cubicBezTo>
                                  <a:pt x="2570" y="59440"/>
                                  <a:pt x="4093" y="54420"/>
                                  <a:pt x="6110" y="49551"/>
                                </a:cubicBezTo>
                                <a:cubicBezTo>
                                  <a:pt x="8127" y="44682"/>
                                  <a:pt x="10599" y="40056"/>
                                  <a:pt x="13527" y="35674"/>
                                </a:cubicBezTo>
                                <a:cubicBezTo>
                                  <a:pt x="16456" y="31291"/>
                                  <a:pt x="19783" y="27237"/>
                                  <a:pt x="23510" y="23510"/>
                                </a:cubicBezTo>
                                <a:cubicBezTo>
                                  <a:pt x="27237" y="19783"/>
                                  <a:pt x="31291" y="16456"/>
                                  <a:pt x="35674" y="13528"/>
                                </a:cubicBezTo>
                                <a:cubicBezTo>
                                  <a:pt x="40056" y="10600"/>
                                  <a:pt x="44682" y="8127"/>
                                  <a:pt x="49551" y="6110"/>
                                </a:cubicBezTo>
                                <a:cubicBezTo>
                                  <a:pt x="54420" y="4093"/>
                                  <a:pt x="59439" y="2571"/>
                                  <a:pt x="64609" y="1542"/>
                                </a:cubicBezTo>
                                <a:cubicBezTo>
                                  <a:pt x="69778" y="514"/>
                                  <a:pt x="74998" y="0"/>
                                  <a:pt x="80268" y="0"/>
                                </a:cubicBezTo>
                                <a:close/>
                              </a:path>
                            </a:pathLst>
                          </a:custGeom>
                          <a:ln w="0" cap="flat">
                            <a:miter lim="127000"/>
                          </a:ln>
                        </wps:spPr>
                        <wps:style>
                          <a:lnRef idx="0">
                            <a:srgbClr val="000000">
                              <a:alpha val="0"/>
                            </a:srgbClr>
                          </a:lnRef>
                          <a:fillRef idx="1">
                            <a:srgbClr val="E1D5E7"/>
                          </a:fillRef>
                          <a:effectRef idx="0">
                            <a:scrgbClr r="0" g="0" b="0"/>
                          </a:effectRef>
                          <a:fontRef idx="none"/>
                        </wps:style>
                        <wps:bodyPr/>
                      </wps:wsp>
                      <wps:wsp>
                        <wps:cNvPr id="781" name="Shape 781"/>
                        <wps:cNvSpPr/>
                        <wps:spPr>
                          <a:xfrm>
                            <a:off x="36073" y="102027"/>
                            <a:ext cx="535123" cy="535123"/>
                          </a:xfrm>
                          <a:custGeom>
                            <a:avLst/>
                            <a:gdLst/>
                            <a:ahLst/>
                            <a:cxnLst/>
                            <a:rect l="0" t="0" r="0" b="0"/>
                            <a:pathLst>
                              <a:path w="535123" h="535123">
                                <a:moveTo>
                                  <a:pt x="80268" y="0"/>
                                </a:moveTo>
                                <a:lnTo>
                                  <a:pt x="454854" y="0"/>
                                </a:lnTo>
                                <a:cubicBezTo>
                                  <a:pt x="460125" y="0"/>
                                  <a:pt x="465345" y="514"/>
                                  <a:pt x="470514" y="1542"/>
                                </a:cubicBezTo>
                                <a:cubicBezTo>
                                  <a:pt x="475683" y="2571"/>
                                  <a:pt x="480702" y="4093"/>
                                  <a:pt x="485572" y="6110"/>
                                </a:cubicBezTo>
                                <a:cubicBezTo>
                                  <a:pt x="490441" y="8127"/>
                                  <a:pt x="495067" y="10600"/>
                                  <a:pt x="499449" y="13528"/>
                                </a:cubicBezTo>
                                <a:cubicBezTo>
                                  <a:pt x="503831" y="16456"/>
                                  <a:pt x="507886" y="19783"/>
                                  <a:pt x="511613" y="23510"/>
                                </a:cubicBezTo>
                                <a:cubicBezTo>
                                  <a:pt x="515339" y="27237"/>
                                  <a:pt x="518667" y="31291"/>
                                  <a:pt x="521595" y="35674"/>
                                </a:cubicBezTo>
                                <a:cubicBezTo>
                                  <a:pt x="524523" y="40056"/>
                                  <a:pt x="526996" y="44682"/>
                                  <a:pt x="529013" y="49551"/>
                                </a:cubicBezTo>
                                <a:cubicBezTo>
                                  <a:pt x="531030" y="54420"/>
                                  <a:pt x="532552" y="59440"/>
                                  <a:pt x="533580" y="64609"/>
                                </a:cubicBezTo>
                                <a:cubicBezTo>
                                  <a:pt x="534609" y="69778"/>
                                  <a:pt x="535123" y="74998"/>
                                  <a:pt x="535123" y="80268"/>
                                </a:cubicBezTo>
                                <a:lnTo>
                                  <a:pt x="535123" y="454855"/>
                                </a:lnTo>
                                <a:cubicBezTo>
                                  <a:pt x="535123" y="460125"/>
                                  <a:pt x="534609" y="465345"/>
                                  <a:pt x="533580" y="470514"/>
                                </a:cubicBezTo>
                                <a:cubicBezTo>
                                  <a:pt x="532552" y="475683"/>
                                  <a:pt x="531030" y="480702"/>
                                  <a:pt x="529013" y="485572"/>
                                </a:cubicBezTo>
                                <a:cubicBezTo>
                                  <a:pt x="526996" y="490441"/>
                                  <a:pt x="524523" y="495067"/>
                                  <a:pt x="521595" y="499449"/>
                                </a:cubicBezTo>
                                <a:cubicBezTo>
                                  <a:pt x="518667" y="503831"/>
                                  <a:pt x="515339" y="507886"/>
                                  <a:pt x="511613" y="511613"/>
                                </a:cubicBezTo>
                                <a:cubicBezTo>
                                  <a:pt x="507886" y="515340"/>
                                  <a:pt x="503831" y="518667"/>
                                  <a:pt x="499449" y="521595"/>
                                </a:cubicBezTo>
                                <a:cubicBezTo>
                                  <a:pt x="495067" y="524523"/>
                                  <a:pt x="490441" y="526996"/>
                                  <a:pt x="485572" y="529013"/>
                                </a:cubicBezTo>
                                <a:cubicBezTo>
                                  <a:pt x="480702" y="531030"/>
                                  <a:pt x="475683" y="532552"/>
                                  <a:pt x="470514" y="533580"/>
                                </a:cubicBezTo>
                                <a:cubicBezTo>
                                  <a:pt x="465345" y="534609"/>
                                  <a:pt x="460125" y="535123"/>
                                  <a:pt x="454854" y="535123"/>
                                </a:cubicBezTo>
                                <a:lnTo>
                                  <a:pt x="80268" y="535123"/>
                                </a:lnTo>
                                <a:cubicBezTo>
                                  <a:pt x="74998" y="535123"/>
                                  <a:pt x="69778" y="534609"/>
                                  <a:pt x="64609" y="533580"/>
                                </a:cubicBezTo>
                                <a:cubicBezTo>
                                  <a:pt x="59439" y="532552"/>
                                  <a:pt x="54420" y="531030"/>
                                  <a:pt x="49551" y="529013"/>
                                </a:cubicBezTo>
                                <a:cubicBezTo>
                                  <a:pt x="44682" y="526996"/>
                                  <a:pt x="40056" y="524523"/>
                                  <a:pt x="35674" y="521595"/>
                                </a:cubicBezTo>
                                <a:cubicBezTo>
                                  <a:pt x="31291" y="518667"/>
                                  <a:pt x="27237" y="515340"/>
                                  <a:pt x="23510" y="511613"/>
                                </a:cubicBezTo>
                                <a:cubicBezTo>
                                  <a:pt x="19783" y="507886"/>
                                  <a:pt x="16456" y="503831"/>
                                  <a:pt x="13527" y="499449"/>
                                </a:cubicBezTo>
                                <a:cubicBezTo>
                                  <a:pt x="10599" y="495067"/>
                                  <a:pt x="8127" y="490441"/>
                                  <a:pt x="6110" y="485572"/>
                                </a:cubicBezTo>
                                <a:cubicBezTo>
                                  <a:pt x="4093" y="480702"/>
                                  <a:pt x="2570" y="475683"/>
                                  <a:pt x="1542" y="470514"/>
                                </a:cubicBezTo>
                                <a:cubicBezTo>
                                  <a:pt x="514" y="465345"/>
                                  <a:pt x="0" y="460125"/>
                                  <a:pt x="0" y="454855"/>
                                </a:cubicBezTo>
                                <a:lnTo>
                                  <a:pt x="0" y="80268"/>
                                </a:lnTo>
                                <a:cubicBezTo>
                                  <a:pt x="0" y="74998"/>
                                  <a:pt x="514" y="69778"/>
                                  <a:pt x="1542" y="64609"/>
                                </a:cubicBezTo>
                                <a:cubicBezTo>
                                  <a:pt x="2570" y="59440"/>
                                  <a:pt x="4093" y="54420"/>
                                  <a:pt x="6110" y="49551"/>
                                </a:cubicBezTo>
                                <a:cubicBezTo>
                                  <a:pt x="8127" y="44682"/>
                                  <a:pt x="10599" y="40056"/>
                                  <a:pt x="13527" y="35674"/>
                                </a:cubicBezTo>
                                <a:cubicBezTo>
                                  <a:pt x="16456" y="31291"/>
                                  <a:pt x="19783" y="27237"/>
                                  <a:pt x="23510" y="23510"/>
                                </a:cubicBezTo>
                                <a:cubicBezTo>
                                  <a:pt x="27237" y="19783"/>
                                  <a:pt x="31291" y="16456"/>
                                  <a:pt x="35674" y="13528"/>
                                </a:cubicBezTo>
                                <a:cubicBezTo>
                                  <a:pt x="40056" y="10600"/>
                                  <a:pt x="44682" y="8127"/>
                                  <a:pt x="49551" y="6110"/>
                                </a:cubicBezTo>
                                <a:cubicBezTo>
                                  <a:pt x="54420" y="4093"/>
                                  <a:pt x="59439" y="2571"/>
                                  <a:pt x="64609" y="1542"/>
                                </a:cubicBezTo>
                                <a:cubicBezTo>
                                  <a:pt x="69778" y="514"/>
                                  <a:pt x="74998" y="0"/>
                                  <a:pt x="80268" y="0"/>
                                </a:cubicBezTo>
                                <a:close/>
                              </a:path>
                            </a:pathLst>
                          </a:custGeom>
                          <a:ln w="3822" cap="flat">
                            <a:miter lim="100000"/>
                          </a:ln>
                        </wps:spPr>
                        <wps:style>
                          <a:lnRef idx="1">
                            <a:srgbClr val="9673A6"/>
                          </a:lnRef>
                          <a:fillRef idx="0">
                            <a:srgbClr val="000000">
                              <a:alpha val="0"/>
                            </a:srgbClr>
                          </a:fillRef>
                          <a:effectRef idx="0">
                            <a:scrgbClr r="0" g="0" b="0"/>
                          </a:effectRef>
                          <a:fontRef idx="none"/>
                        </wps:style>
                        <wps:bodyPr/>
                      </wps:wsp>
                      <wps:wsp>
                        <wps:cNvPr id="782" name="Rectangle 782"/>
                        <wps:cNvSpPr/>
                        <wps:spPr>
                          <a:xfrm>
                            <a:off x="196610" y="134453"/>
                            <a:ext cx="279602" cy="105124"/>
                          </a:xfrm>
                          <a:prstGeom prst="rect">
                            <a:avLst/>
                          </a:prstGeom>
                          <a:ln>
                            <a:noFill/>
                          </a:ln>
                        </wps:spPr>
                        <wps:txbx>
                          <w:txbxContent>
                            <w:p w14:paraId="397A4ABC" w14:textId="77777777" w:rsidR="008B3676" w:rsidRDefault="00560638">
                              <w:pPr>
                                <w:spacing w:after="160" w:line="259" w:lineRule="auto"/>
                                <w:ind w:left="0" w:right="0" w:firstLine="0"/>
                                <w:jc w:val="left"/>
                              </w:pPr>
                              <w:r>
                                <w:rPr>
                                  <w:rFonts w:ascii="Arial" w:eastAsia="Arial" w:hAnsi="Arial" w:cs="Arial"/>
                                  <w:b/>
                                  <w:sz w:val="13"/>
                                </w:rPr>
                                <w:t>Anna</w:t>
                              </w:r>
                            </w:p>
                          </w:txbxContent>
                        </wps:txbx>
                        <wps:bodyPr horzOverflow="overflow" vert="horz" lIns="0" tIns="0" rIns="0" bIns="0" rtlCol="0">
                          <a:noAutofit/>
                        </wps:bodyPr>
                      </wps:wsp>
                      <wps:wsp>
                        <wps:cNvPr id="783" name="Rectangle 783"/>
                        <wps:cNvSpPr/>
                        <wps:spPr>
                          <a:xfrm>
                            <a:off x="214646" y="264442"/>
                            <a:ext cx="231572" cy="52563"/>
                          </a:xfrm>
                          <a:prstGeom prst="rect">
                            <a:avLst/>
                          </a:prstGeom>
                          <a:ln>
                            <a:noFill/>
                          </a:ln>
                        </wps:spPr>
                        <wps:txbx>
                          <w:txbxContent>
                            <w:p w14:paraId="30B40AAE" w14:textId="77777777" w:rsidR="008B3676" w:rsidRDefault="00560638">
                              <w:pPr>
                                <w:spacing w:after="160" w:line="259" w:lineRule="auto"/>
                                <w:ind w:left="0" w:right="0" w:firstLine="0"/>
                                <w:jc w:val="left"/>
                              </w:pPr>
                              <w:r>
                                <w:rPr>
                                  <w:rFonts w:ascii="Arial" w:eastAsia="Arial" w:hAnsi="Arial" w:cs="Arial"/>
                                  <w:b/>
                                  <w:sz w:val="7"/>
                                </w:rPr>
                                <w:t>Age = 54</w:t>
                              </w:r>
                            </w:p>
                          </w:txbxContent>
                        </wps:txbx>
                        <wps:bodyPr horzOverflow="overflow" vert="horz" lIns="0" tIns="0" rIns="0" bIns="0" rtlCol="0">
                          <a:noAutofit/>
                        </wps:bodyPr>
                      </wps:wsp>
                      <wps:wsp>
                        <wps:cNvPr id="784" name="Rectangle 784"/>
                        <wps:cNvSpPr/>
                        <wps:spPr>
                          <a:xfrm>
                            <a:off x="131690" y="363822"/>
                            <a:ext cx="452223" cy="52563"/>
                          </a:xfrm>
                          <a:prstGeom prst="rect">
                            <a:avLst/>
                          </a:prstGeom>
                          <a:ln>
                            <a:noFill/>
                          </a:ln>
                        </wps:spPr>
                        <wps:txbx>
                          <w:txbxContent>
                            <w:p w14:paraId="5BD451C7" w14:textId="77777777" w:rsidR="008B3676" w:rsidRDefault="00560638">
                              <w:pPr>
                                <w:spacing w:after="160" w:line="259" w:lineRule="auto"/>
                                <w:ind w:left="0" w:right="0" w:firstLine="0"/>
                                <w:jc w:val="left"/>
                              </w:pPr>
                              <w:r>
                                <w:rPr>
                                  <w:rFonts w:ascii="Arial" w:eastAsia="Arial" w:hAnsi="Arial" w:cs="Arial"/>
                                  <w:b/>
                                  <w:sz w:val="7"/>
                                </w:rPr>
                                <w:t>Gender = Female</w:t>
                              </w:r>
                            </w:p>
                          </w:txbxContent>
                        </wps:txbx>
                        <wps:bodyPr horzOverflow="overflow" vert="horz" lIns="0" tIns="0" rIns="0" bIns="0" rtlCol="0">
                          <a:noAutofit/>
                        </wps:bodyPr>
                      </wps:wsp>
                      <wps:wsp>
                        <wps:cNvPr id="785" name="Rectangle 785"/>
                        <wps:cNvSpPr/>
                        <wps:spPr>
                          <a:xfrm>
                            <a:off x="76805" y="467024"/>
                            <a:ext cx="598222" cy="52563"/>
                          </a:xfrm>
                          <a:prstGeom prst="rect">
                            <a:avLst/>
                          </a:prstGeom>
                          <a:ln>
                            <a:noFill/>
                          </a:ln>
                        </wps:spPr>
                        <wps:txbx>
                          <w:txbxContent>
                            <w:p w14:paraId="170B457E" w14:textId="77777777" w:rsidR="008B3676" w:rsidRDefault="00560638">
                              <w:pPr>
                                <w:spacing w:after="160" w:line="259" w:lineRule="auto"/>
                                <w:ind w:left="0" w:right="0" w:firstLine="0"/>
                                <w:jc w:val="left"/>
                              </w:pPr>
                              <w:r>
                                <w:rPr>
                                  <w:rFonts w:ascii="Arial" w:eastAsia="Arial" w:hAnsi="Arial" w:cs="Arial"/>
                                  <w:b/>
                                  <w:sz w:val="7"/>
                                </w:rPr>
                                <w:t>Insurance Status = RG</w:t>
                              </w:r>
                            </w:p>
                          </w:txbxContent>
                        </wps:txbx>
                        <wps:bodyPr horzOverflow="overflow" vert="horz" lIns="0" tIns="0" rIns="0" bIns="0" rtlCol="0">
                          <a:noAutofit/>
                        </wps:bodyPr>
                      </wps:wsp>
                      <wps:wsp>
                        <wps:cNvPr id="786" name="Rectangle 786"/>
                        <wps:cNvSpPr/>
                        <wps:spPr>
                          <a:xfrm>
                            <a:off x="83732" y="566404"/>
                            <a:ext cx="579709" cy="52563"/>
                          </a:xfrm>
                          <a:prstGeom prst="rect">
                            <a:avLst/>
                          </a:prstGeom>
                          <a:ln>
                            <a:noFill/>
                          </a:ln>
                        </wps:spPr>
                        <wps:txbx>
                          <w:txbxContent>
                            <w:p w14:paraId="0C889F21" w14:textId="77777777" w:rsidR="008B3676" w:rsidRDefault="00560638">
                              <w:pPr>
                                <w:spacing w:after="160" w:line="259" w:lineRule="auto"/>
                                <w:ind w:left="0" w:right="0" w:firstLine="0"/>
                                <w:jc w:val="left"/>
                              </w:pPr>
                              <w:r>
                                <w:rPr>
                                  <w:rFonts w:ascii="Arial" w:eastAsia="Arial" w:hAnsi="Arial" w:cs="Arial"/>
                                  <w:b/>
                                  <w:sz w:val="7"/>
                                </w:rPr>
                                <w:t>Residence = Le Havre</w:t>
                              </w:r>
                            </w:p>
                          </w:txbxContent>
                        </wps:txbx>
                        <wps:bodyPr horzOverflow="overflow" vert="horz" lIns="0" tIns="0" rIns="0" bIns="0" rtlCol="0">
                          <a:noAutofit/>
                        </wps:bodyPr>
                      </wps:wsp>
                      <wps:wsp>
                        <wps:cNvPr id="787" name="Shape 787"/>
                        <wps:cNvSpPr/>
                        <wps:spPr>
                          <a:xfrm>
                            <a:off x="2253011" y="637150"/>
                            <a:ext cx="0" cy="152892"/>
                          </a:xfrm>
                          <a:custGeom>
                            <a:avLst/>
                            <a:gdLst/>
                            <a:ahLst/>
                            <a:cxnLst/>
                            <a:rect l="0" t="0" r="0" b="0"/>
                            <a:pathLst>
                              <a:path h="152892">
                                <a:moveTo>
                                  <a:pt x="0" y="0"/>
                                </a:moveTo>
                                <a:lnTo>
                                  <a:pt x="0" y="152892"/>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789" name="Rectangle 789"/>
                        <wps:cNvSpPr/>
                        <wps:spPr>
                          <a:xfrm>
                            <a:off x="2258744" y="696363"/>
                            <a:ext cx="46637" cy="52562"/>
                          </a:xfrm>
                          <a:prstGeom prst="rect">
                            <a:avLst/>
                          </a:prstGeom>
                          <a:ln>
                            <a:noFill/>
                          </a:ln>
                        </wps:spPr>
                        <wps:txbx>
                          <w:txbxContent>
                            <w:p w14:paraId="65F52028" w14:textId="77777777" w:rsidR="008B3676" w:rsidRDefault="00560638">
                              <w:pPr>
                                <w:spacing w:after="160" w:line="259" w:lineRule="auto"/>
                                <w:ind w:left="0" w:right="0" w:firstLine="0"/>
                                <w:jc w:val="left"/>
                              </w:pPr>
                              <w:r>
                                <w:rPr>
                                  <w:rFonts w:ascii="Arial" w:eastAsia="Arial" w:hAnsi="Arial" w:cs="Arial"/>
                                  <w:sz w:val="7"/>
                                </w:rPr>
                                <w:t>t3</w:t>
                              </w:r>
                            </w:p>
                          </w:txbxContent>
                        </wps:txbx>
                        <wps:bodyPr horzOverflow="overflow" vert="horz" lIns="0" tIns="0" rIns="0" bIns="0" rtlCol="0">
                          <a:noAutofit/>
                        </wps:bodyPr>
                      </wps:wsp>
                      <wps:wsp>
                        <wps:cNvPr id="790" name="Shape 790"/>
                        <wps:cNvSpPr/>
                        <wps:spPr>
                          <a:xfrm>
                            <a:off x="2749911" y="675373"/>
                            <a:ext cx="0" cy="114669"/>
                          </a:xfrm>
                          <a:custGeom>
                            <a:avLst/>
                            <a:gdLst/>
                            <a:ahLst/>
                            <a:cxnLst/>
                            <a:rect l="0" t="0" r="0" b="0"/>
                            <a:pathLst>
                              <a:path h="114669">
                                <a:moveTo>
                                  <a:pt x="0" y="0"/>
                                </a:moveTo>
                                <a:lnTo>
                                  <a:pt x="0" y="114669"/>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791" name="Shape 791"/>
                        <wps:cNvSpPr/>
                        <wps:spPr>
                          <a:xfrm>
                            <a:off x="3629041" y="904711"/>
                            <a:ext cx="917354" cy="496900"/>
                          </a:xfrm>
                          <a:custGeom>
                            <a:avLst/>
                            <a:gdLst/>
                            <a:ahLst/>
                            <a:cxnLst/>
                            <a:rect l="0" t="0" r="0" b="0"/>
                            <a:pathLst>
                              <a:path w="917354" h="496900">
                                <a:moveTo>
                                  <a:pt x="74535" y="0"/>
                                </a:moveTo>
                                <a:lnTo>
                                  <a:pt x="842819" y="0"/>
                                </a:lnTo>
                                <a:cubicBezTo>
                                  <a:pt x="847713" y="0"/>
                                  <a:pt x="852560" y="477"/>
                                  <a:pt x="857359" y="1432"/>
                                </a:cubicBezTo>
                                <a:cubicBezTo>
                                  <a:pt x="862159" y="2387"/>
                                  <a:pt x="866820" y="3801"/>
                                  <a:pt x="871341" y="5673"/>
                                </a:cubicBezTo>
                                <a:cubicBezTo>
                                  <a:pt x="875863" y="7546"/>
                                  <a:pt x="880158" y="9842"/>
                                  <a:pt x="884227" y="12561"/>
                                </a:cubicBezTo>
                                <a:cubicBezTo>
                                  <a:pt x="888296" y="15280"/>
                                  <a:pt x="892061" y="18370"/>
                                  <a:pt x="895523" y="21831"/>
                                </a:cubicBezTo>
                                <a:cubicBezTo>
                                  <a:pt x="898983" y="25291"/>
                                  <a:pt x="902073" y="29056"/>
                                  <a:pt x="904792" y="33125"/>
                                </a:cubicBezTo>
                                <a:cubicBezTo>
                                  <a:pt x="907511" y="37195"/>
                                  <a:pt x="909806" y="41490"/>
                                  <a:pt x="911679" y="46012"/>
                                </a:cubicBezTo>
                                <a:cubicBezTo>
                                  <a:pt x="913551" y="50533"/>
                                  <a:pt x="914966" y="55194"/>
                                  <a:pt x="915921" y="59994"/>
                                </a:cubicBezTo>
                                <a:cubicBezTo>
                                  <a:pt x="916876" y="64794"/>
                                  <a:pt x="917353" y="69641"/>
                                  <a:pt x="917354" y="74535"/>
                                </a:cubicBezTo>
                                <a:lnTo>
                                  <a:pt x="917354" y="422365"/>
                                </a:lnTo>
                                <a:cubicBezTo>
                                  <a:pt x="917353" y="427259"/>
                                  <a:pt x="916876" y="432106"/>
                                  <a:pt x="915921" y="436906"/>
                                </a:cubicBezTo>
                                <a:cubicBezTo>
                                  <a:pt x="914966" y="441706"/>
                                  <a:pt x="913551" y="446367"/>
                                  <a:pt x="911679" y="450888"/>
                                </a:cubicBezTo>
                                <a:cubicBezTo>
                                  <a:pt x="909806" y="455410"/>
                                  <a:pt x="907511" y="459705"/>
                                  <a:pt x="904792" y="463774"/>
                                </a:cubicBezTo>
                                <a:cubicBezTo>
                                  <a:pt x="902073" y="467843"/>
                                  <a:pt x="898983" y="471608"/>
                                  <a:pt x="895523" y="475069"/>
                                </a:cubicBezTo>
                                <a:cubicBezTo>
                                  <a:pt x="892061" y="478530"/>
                                  <a:pt x="888296" y="481619"/>
                                  <a:pt x="884227" y="484338"/>
                                </a:cubicBezTo>
                                <a:cubicBezTo>
                                  <a:pt x="880158" y="487057"/>
                                  <a:pt x="875863" y="489353"/>
                                  <a:pt x="871341" y="491226"/>
                                </a:cubicBezTo>
                                <a:cubicBezTo>
                                  <a:pt x="866820" y="493099"/>
                                  <a:pt x="862159" y="494513"/>
                                  <a:pt x="857359" y="495468"/>
                                </a:cubicBezTo>
                                <a:cubicBezTo>
                                  <a:pt x="852560" y="496422"/>
                                  <a:pt x="847713" y="496900"/>
                                  <a:pt x="842819" y="496900"/>
                                </a:cubicBezTo>
                                <a:lnTo>
                                  <a:pt x="74535" y="496900"/>
                                </a:lnTo>
                                <a:cubicBezTo>
                                  <a:pt x="69641" y="496900"/>
                                  <a:pt x="64794" y="496422"/>
                                  <a:pt x="59994" y="495468"/>
                                </a:cubicBezTo>
                                <a:cubicBezTo>
                                  <a:pt x="55194" y="494513"/>
                                  <a:pt x="50533" y="493099"/>
                                  <a:pt x="46012" y="491226"/>
                                </a:cubicBezTo>
                                <a:cubicBezTo>
                                  <a:pt x="41490" y="489353"/>
                                  <a:pt x="37195" y="487057"/>
                                  <a:pt x="33125" y="484338"/>
                                </a:cubicBezTo>
                                <a:cubicBezTo>
                                  <a:pt x="29056" y="481619"/>
                                  <a:pt x="25291" y="478530"/>
                                  <a:pt x="21831" y="475069"/>
                                </a:cubicBezTo>
                                <a:cubicBezTo>
                                  <a:pt x="18370" y="471608"/>
                                  <a:pt x="15280" y="467844"/>
                                  <a:pt x="12561" y="463774"/>
                                </a:cubicBezTo>
                                <a:cubicBezTo>
                                  <a:pt x="9842" y="459705"/>
                                  <a:pt x="7546" y="455410"/>
                                  <a:pt x="5673" y="450888"/>
                                </a:cubicBezTo>
                                <a:cubicBezTo>
                                  <a:pt x="3800" y="446367"/>
                                  <a:pt x="2386" y="441706"/>
                                  <a:pt x="1432" y="436906"/>
                                </a:cubicBezTo>
                                <a:cubicBezTo>
                                  <a:pt x="477" y="432106"/>
                                  <a:pt x="0" y="427259"/>
                                  <a:pt x="0" y="422365"/>
                                </a:cubicBezTo>
                                <a:lnTo>
                                  <a:pt x="0" y="74535"/>
                                </a:lnTo>
                                <a:cubicBezTo>
                                  <a:pt x="0" y="69641"/>
                                  <a:pt x="477" y="64794"/>
                                  <a:pt x="1432" y="59994"/>
                                </a:cubicBezTo>
                                <a:cubicBezTo>
                                  <a:pt x="2386" y="55194"/>
                                  <a:pt x="3800" y="50533"/>
                                  <a:pt x="5673" y="46012"/>
                                </a:cubicBezTo>
                                <a:cubicBezTo>
                                  <a:pt x="7546" y="41490"/>
                                  <a:pt x="9842" y="37195"/>
                                  <a:pt x="12561" y="33125"/>
                                </a:cubicBezTo>
                                <a:cubicBezTo>
                                  <a:pt x="15280" y="29056"/>
                                  <a:pt x="18370" y="25291"/>
                                  <a:pt x="21831" y="21831"/>
                                </a:cubicBezTo>
                                <a:cubicBezTo>
                                  <a:pt x="25291" y="18370"/>
                                  <a:pt x="29056" y="15280"/>
                                  <a:pt x="33125" y="12561"/>
                                </a:cubicBezTo>
                                <a:cubicBezTo>
                                  <a:pt x="37195" y="9842"/>
                                  <a:pt x="41490" y="7546"/>
                                  <a:pt x="46011" y="5673"/>
                                </a:cubicBezTo>
                                <a:cubicBezTo>
                                  <a:pt x="50533" y="3801"/>
                                  <a:pt x="55194" y="2387"/>
                                  <a:pt x="59994" y="1432"/>
                                </a:cubicBezTo>
                                <a:cubicBezTo>
                                  <a:pt x="64794" y="477"/>
                                  <a:pt x="69641" y="0"/>
                                  <a:pt x="74535" y="0"/>
                                </a:cubicBezTo>
                                <a:close/>
                              </a:path>
                            </a:pathLst>
                          </a:custGeom>
                          <a:ln w="0" cap="flat">
                            <a:miter lim="127000"/>
                          </a:ln>
                        </wps:spPr>
                        <wps:style>
                          <a:lnRef idx="0">
                            <a:srgbClr val="000000">
                              <a:alpha val="0"/>
                            </a:srgbClr>
                          </a:lnRef>
                          <a:fillRef idx="1">
                            <a:srgbClr val="FFE6CC"/>
                          </a:fillRef>
                          <a:effectRef idx="0">
                            <a:scrgbClr r="0" g="0" b="0"/>
                          </a:effectRef>
                          <a:fontRef idx="none"/>
                        </wps:style>
                        <wps:bodyPr/>
                      </wps:wsp>
                      <wps:wsp>
                        <wps:cNvPr id="792" name="Shape 792"/>
                        <wps:cNvSpPr/>
                        <wps:spPr>
                          <a:xfrm>
                            <a:off x="3629041" y="904711"/>
                            <a:ext cx="917354" cy="496900"/>
                          </a:xfrm>
                          <a:custGeom>
                            <a:avLst/>
                            <a:gdLst/>
                            <a:ahLst/>
                            <a:cxnLst/>
                            <a:rect l="0" t="0" r="0" b="0"/>
                            <a:pathLst>
                              <a:path w="917354" h="496900">
                                <a:moveTo>
                                  <a:pt x="74535" y="0"/>
                                </a:moveTo>
                                <a:lnTo>
                                  <a:pt x="842819" y="0"/>
                                </a:lnTo>
                                <a:cubicBezTo>
                                  <a:pt x="847713" y="0"/>
                                  <a:pt x="852560" y="477"/>
                                  <a:pt x="857359" y="1432"/>
                                </a:cubicBezTo>
                                <a:cubicBezTo>
                                  <a:pt x="862159" y="2387"/>
                                  <a:pt x="866820" y="3801"/>
                                  <a:pt x="871341" y="5673"/>
                                </a:cubicBezTo>
                                <a:cubicBezTo>
                                  <a:pt x="875863" y="7546"/>
                                  <a:pt x="880158" y="9842"/>
                                  <a:pt x="884227" y="12561"/>
                                </a:cubicBezTo>
                                <a:cubicBezTo>
                                  <a:pt x="888296" y="15280"/>
                                  <a:pt x="892061" y="18370"/>
                                  <a:pt x="895523" y="21831"/>
                                </a:cubicBezTo>
                                <a:cubicBezTo>
                                  <a:pt x="898983" y="25291"/>
                                  <a:pt x="902073" y="29056"/>
                                  <a:pt x="904792" y="33125"/>
                                </a:cubicBezTo>
                                <a:cubicBezTo>
                                  <a:pt x="907511" y="37195"/>
                                  <a:pt x="909806" y="41490"/>
                                  <a:pt x="911679" y="46012"/>
                                </a:cubicBezTo>
                                <a:cubicBezTo>
                                  <a:pt x="913551" y="50533"/>
                                  <a:pt x="914966" y="55194"/>
                                  <a:pt x="915921" y="59994"/>
                                </a:cubicBezTo>
                                <a:cubicBezTo>
                                  <a:pt x="916876" y="64794"/>
                                  <a:pt x="917353" y="69641"/>
                                  <a:pt x="917354" y="74535"/>
                                </a:cubicBezTo>
                                <a:lnTo>
                                  <a:pt x="917354" y="422365"/>
                                </a:lnTo>
                                <a:cubicBezTo>
                                  <a:pt x="917353" y="427259"/>
                                  <a:pt x="916876" y="432106"/>
                                  <a:pt x="915921" y="436906"/>
                                </a:cubicBezTo>
                                <a:cubicBezTo>
                                  <a:pt x="914966" y="441706"/>
                                  <a:pt x="913551" y="446367"/>
                                  <a:pt x="911679" y="450888"/>
                                </a:cubicBezTo>
                                <a:cubicBezTo>
                                  <a:pt x="909806" y="455410"/>
                                  <a:pt x="907511" y="459705"/>
                                  <a:pt x="904792" y="463774"/>
                                </a:cubicBezTo>
                                <a:cubicBezTo>
                                  <a:pt x="902073" y="467843"/>
                                  <a:pt x="898983" y="471608"/>
                                  <a:pt x="895523" y="475069"/>
                                </a:cubicBezTo>
                                <a:cubicBezTo>
                                  <a:pt x="892061" y="478530"/>
                                  <a:pt x="888296" y="481619"/>
                                  <a:pt x="884227" y="484338"/>
                                </a:cubicBezTo>
                                <a:cubicBezTo>
                                  <a:pt x="880158" y="487057"/>
                                  <a:pt x="875863" y="489353"/>
                                  <a:pt x="871341" y="491226"/>
                                </a:cubicBezTo>
                                <a:cubicBezTo>
                                  <a:pt x="866820" y="493099"/>
                                  <a:pt x="862159" y="494513"/>
                                  <a:pt x="857359" y="495468"/>
                                </a:cubicBezTo>
                                <a:cubicBezTo>
                                  <a:pt x="852560" y="496422"/>
                                  <a:pt x="847713" y="496900"/>
                                  <a:pt x="842819" y="496900"/>
                                </a:cubicBezTo>
                                <a:lnTo>
                                  <a:pt x="74535" y="496900"/>
                                </a:lnTo>
                                <a:cubicBezTo>
                                  <a:pt x="69641" y="496900"/>
                                  <a:pt x="64794" y="496422"/>
                                  <a:pt x="59994" y="495468"/>
                                </a:cubicBezTo>
                                <a:cubicBezTo>
                                  <a:pt x="55194" y="494513"/>
                                  <a:pt x="50533" y="493099"/>
                                  <a:pt x="46012" y="491226"/>
                                </a:cubicBezTo>
                                <a:cubicBezTo>
                                  <a:pt x="41490" y="489353"/>
                                  <a:pt x="37195" y="487057"/>
                                  <a:pt x="33125" y="484338"/>
                                </a:cubicBezTo>
                                <a:cubicBezTo>
                                  <a:pt x="29056" y="481619"/>
                                  <a:pt x="25291" y="478530"/>
                                  <a:pt x="21831" y="475069"/>
                                </a:cubicBezTo>
                                <a:cubicBezTo>
                                  <a:pt x="18370" y="471608"/>
                                  <a:pt x="15280" y="467844"/>
                                  <a:pt x="12561" y="463774"/>
                                </a:cubicBezTo>
                                <a:cubicBezTo>
                                  <a:pt x="9842" y="459705"/>
                                  <a:pt x="7546" y="455410"/>
                                  <a:pt x="5673" y="450888"/>
                                </a:cubicBezTo>
                                <a:cubicBezTo>
                                  <a:pt x="3800" y="446367"/>
                                  <a:pt x="2386" y="441706"/>
                                  <a:pt x="1432" y="436906"/>
                                </a:cubicBezTo>
                                <a:cubicBezTo>
                                  <a:pt x="477" y="432106"/>
                                  <a:pt x="0" y="427259"/>
                                  <a:pt x="0" y="422365"/>
                                </a:cubicBezTo>
                                <a:lnTo>
                                  <a:pt x="0" y="74535"/>
                                </a:lnTo>
                                <a:cubicBezTo>
                                  <a:pt x="0" y="69641"/>
                                  <a:pt x="477" y="64794"/>
                                  <a:pt x="1432" y="59994"/>
                                </a:cubicBezTo>
                                <a:cubicBezTo>
                                  <a:pt x="2386" y="55194"/>
                                  <a:pt x="3800" y="50533"/>
                                  <a:pt x="5673" y="46012"/>
                                </a:cubicBezTo>
                                <a:cubicBezTo>
                                  <a:pt x="7546" y="41490"/>
                                  <a:pt x="9842" y="37195"/>
                                  <a:pt x="12561" y="33125"/>
                                </a:cubicBezTo>
                                <a:cubicBezTo>
                                  <a:pt x="15280" y="29056"/>
                                  <a:pt x="18370" y="25291"/>
                                  <a:pt x="21831" y="21831"/>
                                </a:cubicBezTo>
                                <a:cubicBezTo>
                                  <a:pt x="25291" y="18370"/>
                                  <a:pt x="29056" y="15280"/>
                                  <a:pt x="33125" y="12561"/>
                                </a:cubicBezTo>
                                <a:cubicBezTo>
                                  <a:pt x="37195" y="9842"/>
                                  <a:pt x="41490" y="7546"/>
                                  <a:pt x="46011" y="5673"/>
                                </a:cubicBezTo>
                                <a:cubicBezTo>
                                  <a:pt x="50533" y="3801"/>
                                  <a:pt x="55194" y="2387"/>
                                  <a:pt x="59994" y="1432"/>
                                </a:cubicBezTo>
                                <a:cubicBezTo>
                                  <a:pt x="64794" y="477"/>
                                  <a:pt x="69641" y="0"/>
                                  <a:pt x="74535" y="0"/>
                                </a:cubicBezTo>
                                <a:close/>
                              </a:path>
                            </a:pathLst>
                          </a:custGeom>
                          <a:ln w="3822" cap="flat">
                            <a:miter lim="100000"/>
                          </a:ln>
                        </wps:spPr>
                        <wps:style>
                          <a:lnRef idx="1">
                            <a:srgbClr val="D79B00"/>
                          </a:lnRef>
                          <a:fillRef idx="0">
                            <a:srgbClr val="000000">
                              <a:alpha val="0"/>
                            </a:srgbClr>
                          </a:fillRef>
                          <a:effectRef idx="0">
                            <a:scrgbClr r="0" g="0" b="0"/>
                          </a:effectRef>
                          <a:fontRef idx="none"/>
                        </wps:style>
                        <wps:bodyPr/>
                      </wps:wsp>
                      <wps:wsp>
                        <wps:cNvPr id="793" name="Rectangle 793"/>
                        <wps:cNvSpPr/>
                        <wps:spPr>
                          <a:xfrm>
                            <a:off x="3986068" y="965261"/>
                            <a:ext cx="265092" cy="216824"/>
                          </a:xfrm>
                          <a:prstGeom prst="rect">
                            <a:avLst/>
                          </a:prstGeom>
                          <a:ln>
                            <a:noFill/>
                          </a:ln>
                        </wps:spPr>
                        <wps:txbx>
                          <w:txbxContent>
                            <w:p w14:paraId="275DF50B" w14:textId="77777777" w:rsidR="008B3676" w:rsidRDefault="00560638">
                              <w:pPr>
                                <w:spacing w:after="160" w:line="259" w:lineRule="auto"/>
                                <w:ind w:left="0" w:right="0" w:firstLine="0"/>
                                <w:jc w:val="left"/>
                              </w:pPr>
                              <w:r>
                                <w:rPr>
                                  <w:w w:val="270"/>
                                  <w:sz w:val="23"/>
                                </w:rPr>
                                <w:t>😔</w:t>
                              </w:r>
                            </w:p>
                          </w:txbxContent>
                        </wps:txbx>
                        <wps:bodyPr horzOverflow="overflow" vert="horz" lIns="0" tIns="0" rIns="0" bIns="0" rtlCol="0">
                          <a:noAutofit/>
                        </wps:bodyPr>
                      </wps:wsp>
                      <wps:wsp>
                        <wps:cNvPr id="794" name="Rectangle 794"/>
                        <wps:cNvSpPr/>
                        <wps:spPr>
                          <a:xfrm>
                            <a:off x="3636088" y="1155009"/>
                            <a:ext cx="1196225" cy="105122"/>
                          </a:xfrm>
                          <a:prstGeom prst="rect">
                            <a:avLst/>
                          </a:prstGeom>
                          <a:ln>
                            <a:noFill/>
                          </a:ln>
                        </wps:spPr>
                        <wps:txbx>
                          <w:txbxContent>
                            <w:p w14:paraId="2328DA82" w14:textId="77777777" w:rsidR="008B3676" w:rsidRDefault="00560638">
                              <w:pPr>
                                <w:spacing w:after="160" w:line="259" w:lineRule="auto"/>
                                <w:ind w:left="0" w:right="0" w:firstLine="0"/>
                                <w:jc w:val="left"/>
                              </w:pPr>
                              <w:r>
                                <w:rPr>
                                  <w:rFonts w:ascii="Arial" w:eastAsia="Arial" w:hAnsi="Arial" w:cs="Arial"/>
                                  <w:b/>
                                  <w:sz w:val="13"/>
                                </w:rPr>
                                <w:t>Inpatient mortality  = ?</w:t>
                              </w:r>
                            </w:p>
                          </w:txbxContent>
                        </wps:txbx>
                        <wps:bodyPr horzOverflow="overflow" vert="horz" lIns="0" tIns="0" rIns="0" bIns="0" rtlCol="0">
                          <a:noAutofit/>
                        </wps:bodyPr>
                      </wps:wsp>
                      <wps:wsp>
                        <wps:cNvPr id="795" name="Shape 795"/>
                        <wps:cNvSpPr/>
                        <wps:spPr>
                          <a:xfrm>
                            <a:off x="4039047" y="1250630"/>
                            <a:ext cx="71586" cy="67581"/>
                          </a:xfrm>
                          <a:custGeom>
                            <a:avLst/>
                            <a:gdLst/>
                            <a:ahLst/>
                            <a:cxnLst/>
                            <a:rect l="0" t="0" r="0" b="0"/>
                            <a:pathLst>
                              <a:path w="71586" h="67581">
                                <a:moveTo>
                                  <a:pt x="2539" y="0"/>
                                </a:moveTo>
                                <a:cubicBezTo>
                                  <a:pt x="5664" y="198"/>
                                  <a:pt x="9213" y="297"/>
                                  <a:pt x="13184" y="297"/>
                                </a:cubicBezTo>
                                <a:cubicBezTo>
                                  <a:pt x="21193" y="297"/>
                                  <a:pt x="25783" y="198"/>
                                  <a:pt x="26955" y="0"/>
                                </a:cubicBezTo>
                                <a:lnTo>
                                  <a:pt x="27931" y="0"/>
                                </a:lnTo>
                                <a:cubicBezTo>
                                  <a:pt x="28322" y="396"/>
                                  <a:pt x="28517" y="694"/>
                                  <a:pt x="28517" y="892"/>
                                </a:cubicBezTo>
                                <a:cubicBezTo>
                                  <a:pt x="28517" y="1090"/>
                                  <a:pt x="28452" y="1685"/>
                                  <a:pt x="28322" y="2675"/>
                                </a:cubicBezTo>
                                <a:cubicBezTo>
                                  <a:pt x="28061" y="3534"/>
                                  <a:pt x="27736" y="4162"/>
                                  <a:pt x="27345" y="4558"/>
                                </a:cubicBezTo>
                                <a:lnTo>
                                  <a:pt x="26173" y="4558"/>
                                </a:lnTo>
                                <a:cubicBezTo>
                                  <a:pt x="22527" y="4558"/>
                                  <a:pt x="20704" y="4988"/>
                                  <a:pt x="20704" y="5846"/>
                                </a:cubicBezTo>
                                <a:cubicBezTo>
                                  <a:pt x="20704" y="6177"/>
                                  <a:pt x="22332" y="11032"/>
                                  <a:pt x="25587" y="20413"/>
                                </a:cubicBezTo>
                                <a:cubicBezTo>
                                  <a:pt x="28843" y="29794"/>
                                  <a:pt x="30503" y="34550"/>
                                  <a:pt x="30568" y="34682"/>
                                </a:cubicBezTo>
                                <a:lnTo>
                                  <a:pt x="30861" y="34385"/>
                                </a:lnTo>
                                <a:cubicBezTo>
                                  <a:pt x="31121" y="34121"/>
                                  <a:pt x="31512" y="33692"/>
                                  <a:pt x="32033" y="33097"/>
                                </a:cubicBezTo>
                                <a:cubicBezTo>
                                  <a:pt x="32554" y="32502"/>
                                  <a:pt x="33238" y="31710"/>
                                  <a:pt x="34084" y="30719"/>
                                </a:cubicBezTo>
                                <a:cubicBezTo>
                                  <a:pt x="34930" y="29728"/>
                                  <a:pt x="35972" y="28506"/>
                                  <a:pt x="37209" y="27052"/>
                                </a:cubicBezTo>
                                <a:cubicBezTo>
                                  <a:pt x="38446" y="25599"/>
                                  <a:pt x="39846" y="23914"/>
                                  <a:pt x="41408" y="21999"/>
                                </a:cubicBezTo>
                                <a:cubicBezTo>
                                  <a:pt x="47398" y="14930"/>
                                  <a:pt x="50882" y="10768"/>
                                  <a:pt x="51858" y="9513"/>
                                </a:cubicBezTo>
                                <a:cubicBezTo>
                                  <a:pt x="52835" y="8258"/>
                                  <a:pt x="53356" y="7234"/>
                                  <a:pt x="53421" y="6441"/>
                                </a:cubicBezTo>
                                <a:cubicBezTo>
                                  <a:pt x="53421" y="5384"/>
                                  <a:pt x="52379" y="4756"/>
                                  <a:pt x="50296" y="4558"/>
                                </a:cubicBezTo>
                                <a:cubicBezTo>
                                  <a:pt x="49189" y="4558"/>
                                  <a:pt x="48635" y="4228"/>
                                  <a:pt x="48635" y="3567"/>
                                </a:cubicBezTo>
                                <a:cubicBezTo>
                                  <a:pt x="48635" y="3435"/>
                                  <a:pt x="48701" y="2973"/>
                                  <a:pt x="48831" y="2180"/>
                                </a:cubicBezTo>
                                <a:cubicBezTo>
                                  <a:pt x="49026" y="1189"/>
                                  <a:pt x="49189" y="595"/>
                                  <a:pt x="49319" y="396"/>
                                </a:cubicBezTo>
                                <a:cubicBezTo>
                                  <a:pt x="49449" y="198"/>
                                  <a:pt x="49905" y="66"/>
                                  <a:pt x="50686" y="0"/>
                                </a:cubicBezTo>
                                <a:cubicBezTo>
                                  <a:pt x="50817" y="0"/>
                                  <a:pt x="51760" y="33"/>
                                  <a:pt x="53518" y="99"/>
                                </a:cubicBezTo>
                                <a:cubicBezTo>
                                  <a:pt x="55276" y="165"/>
                                  <a:pt x="57848" y="231"/>
                                  <a:pt x="61234" y="297"/>
                                </a:cubicBezTo>
                                <a:cubicBezTo>
                                  <a:pt x="62992" y="297"/>
                                  <a:pt x="64815" y="264"/>
                                  <a:pt x="66703" y="198"/>
                                </a:cubicBezTo>
                                <a:cubicBezTo>
                                  <a:pt x="68591" y="132"/>
                                  <a:pt x="69665" y="99"/>
                                  <a:pt x="69926" y="99"/>
                                </a:cubicBezTo>
                                <a:cubicBezTo>
                                  <a:pt x="71032" y="99"/>
                                  <a:pt x="71586" y="396"/>
                                  <a:pt x="71586" y="991"/>
                                </a:cubicBezTo>
                                <a:cubicBezTo>
                                  <a:pt x="71586" y="1255"/>
                                  <a:pt x="71488" y="1784"/>
                                  <a:pt x="71293" y="2576"/>
                                </a:cubicBezTo>
                                <a:cubicBezTo>
                                  <a:pt x="71098" y="3369"/>
                                  <a:pt x="70935" y="3832"/>
                                  <a:pt x="70805" y="3964"/>
                                </a:cubicBezTo>
                                <a:cubicBezTo>
                                  <a:pt x="70674" y="4360"/>
                                  <a:pt x="69991" y="4558"/>
                                  <a:pt x="68754" y="4558"/>
                                </a:cubicBezTo>
                                <a:cubicBezTo>
                                  <a:pt x="64066" y="4888"/>
                                  <a:pt x="60257" y="6540"/>
                                  <a:pt x="57327" y="9513"/>
                                </a:cubicBezTo>
                                <a:cubicBezTo>
                                  <a:pt x="56741" y="10108"/>
                                  <a:pt x="52184" y="15491"/>
                                  <a:pt x="43655" y="25665"/>
                                </a:cubicBezTo>
                                <a:lnTo>
                                  <a:pt x="31056" y="40628"/>
                                </a:lnTo>
                                <a:lnTo>
                                  <a:pt x="28517" y="50934"/>
                                </a:lnTo>
                                <a:cubicBezTo>
                                  <a:pt x="26759" y="58002"/>
                                  <a:pt x="25880" y="61702"/>
                                  <a:pt x="25880" y="62032"/>
                                </a:cubicBezTo>
                                <a:cubicBezTo>
                                  <a:pt x="25880" y="62759"/>
                                  <a:pt x="28094" y="63122"/>
                                  <a:pt x="32521" y="63122"/>
                                </a:cubicBezTo>
                                <a:cubicBezTo>
                                  <a:pt x="33563" y="63122"/>
                                  <a:pt x="34247" y="63155"/>
                                  <a:pt x="34572" y="63221"/>
                                </a:cubicBezTo>
                                <a:cubicBezTo>
                                  <a:pt x="34898" y="63287"/>
                                  <a:pt x="35093" y="63618"/>
                                  <a:pt x="35158" y="64212"/>
                                </a:cubicBezTo>
                                <a:cubicBezTo>
                                  <a:pt x="35158" y="64344"/>
                                  <a:pt x="35093" y="64741"/>
                                  <a:pt x="34963" y="65401"/>
                                </a:cubicBezTo>
                                <a:cubicBezTo>
                                  <a:pt x="34703" y="66524"/>
                                  <a:pt x="34507" y="67152"/>
                                  <a:pt x="34377" y="67284"/>
                                </a:cubicBezTo>
                                <a:cubicBezTo>
                                  <a:pt x="34247" y="67416"/>
                                  <a:pt x="33726" y="67515"/>
                                  <a:pt x="32814" y="67581"/>
                                </a:cubicBezTo>
                                <a:cubicBezTo>
                                  <a:pt x="32489" y="67581"/>
                                  <a:pt x="31121" y="67581"/>
                                  <a:pt x="28713" y="67581"/>
                                </a:cubicBezTo>
                                <a:cubicBezTo>
                                  <a:pt x="26303" y="67581"/>
                                  <a:pt x="23309" y="67548"/>
                                  <a:pt x="19728" y="67482"/>
                                </a:cubicBezTo>
                                <a:cubicBezTo>
                                  <a:pt x="15691" y="67482"/>
                                  <a:pt x="12631" y="67482"/>
                                  <a:pt x="10547" y="67482"/>
                                </a:cubicBezTo>
                                <a:cubicBezTo>
                                  <a:pt x="8464" y="67482"/>
                                  <a:pt x="7292" y="67515"/>
                                  <a:pt x="7032" y="67581"/>
                                </a:cubicBezTo>
                                <a:cubicBezTo>
                                  <a:pt x="5860" y="67581"/>
                                  <a:pt x="5274" y="67317"/>
                                  <a:pt x="5274" y="66789"/>
                                </a:cubicBezTo>
                                <a:cubicBezTo>
                                  <a:pt x="5274" y="66458"/>
                                  <a:pt x="5371" y="65963"/>
                                  <a:pt x="5567" y="65302"/>
                                </a:cubicBezTo>
                                <a:cubicBezTo>
                                  <a:pt x="5632" y="65104"/>
                                  <a:pt x="5697" y="64906"/>
                                  <a:pt x="5762" y="64707"/>
                                </a:cubicBezTo>
                                <a:cubicBezTo>
                                  <a:pt x="5827" y="64509"/>
                                  <a:pt x="5860" y="64344"/>
                                  <a:pt x="5860" y="64212"/>
                                </a:cubicBezTo>
                                <a:cubicBezTo>
                                  <a:pt x="5860" y="64080"/>
                                  <a:pt x="5892" y="63948"/>
                                  <a:pt x="5957" y="63816"/>
                                </a:cubicBezTo>
                                <a:cubicBezTo>
                                  <a:pt x="6023" y="63684"/>
                                  <a:pt x="6088" y="63584"/>
                                  <a:pt x="6153" y="63518"/>
                                </a:cubicBezTo>
                                <a:cubicBezTo>
                                  <a:pt x="6218" y="63452"/>
                                  <a:pt x="6316" y="63386"/>
                                  <a:pt x="6446" y="63320"/>
                                </a:cubicBezTo>
                                <a:cubicBezTo>
                                  <a:pt x="6576" y="63254"/>
                                  <a:pt x="6739" y="63221"/>
                                  <a:pt x="6934" y="63221"/>
                                </a:cubicBezTo>
                                <a:cubicBezTo>
                                  <a:pt x="7129" y="63221"/>
                                  <a:pt x="7325" y="63221"/>
                                  <a:pt x="7520" y="63221"/>
                                </a:cubicBezTo>
                                <a:cubicBezTo>
                                  <a:pt x="7715" y="63221"/>
                                  <a:pt x="8008" y="63188"/>
                                  <a:pt x="8399" y="63122"/>
                                </a:cubicBezTo>
                                <a:cubicBezTo>
                                  <a:pt x="8790" y="63056"/>
                                  <a:pt x="9213" y="63056"/>
                                  <a:pt x="9669" y="63122"/>
                                </a:cubicBezTo>
                                <a:cubicBezTo>
                                  <a:pt x="12208" y="63056"/>
                                  <a:pt x="13868" y="62924"/>
                                  <a:pt x="14649" y="62726"/>
                                </a:cubicBezTo>
                                <a:cubicBezTo>
                                  <a:pt x="15430" y="62528"/>
                                  <a:pt x="16016" y="62098"/>
                                  <a:pt x="16407" y="61438"/>
                                </a:cubicBezTo>
                                <a:cubicBezTo>
                                  <a:pt x="16602" y="61107"/>
                                  <a:pt x="17547" y="57540"/>
                                  <a:pt x="19240" y="50735"/>
                                </a:cubicBezTo>
                                <a:lnTo>
                                  <a:pt x="21681" y="40529"/>
                                </a:lnTo>
                                <a:lnTo>
                                  <a:pt x="9669" y="5946"/>
                                </a:lnTo>
                                <a:cubicBezTo>
                                  <a:pt x="9604" y="5879"/>
                                  <a:pt x="9539" y="5813"/>
                                  <a:pt x="9473" y="5747"/>
                                </a:cubicBezTo>
                                <a:cubicBezTo>
                                  <a:pt x="9408" y="5681"/>
                                  <a:pt x="9343" y="5615"/>
                                  <a:pt x="9278" y="5549"/>
                                </a:cubicBezTo>
                                <a:cubicBezTo>
                                  <a:pt x="9213" y="5483"/>
                                  <a:pt x="9115" y="5417"/>
                                  <a:pt x="8985" y="5351"/>
                                </a:cubicBezTo>
                                <a:cubicBezTo>
                                  <a:pt x="8855" y="5285"/>
                                  <a:pt x="8725" y="5219"/>
                                  <a:pt x="8594" y="5153"/>
                                </a:cubicBezTo>
                                <a:cubicBezTo>
                                  <a:pt x="8464" y="5087"/>
                                  <a:pt x="8301" y="5021"/>
                                  <a:pt x="8106" y="4955"/>
                                </a:cubicBezTo>
                                <a:cubicBezTo>
                                  <a:pt x="7911" y="4888"/>
                                  <a:pt x="7650" y="4856"/>
                                  <a:pt x="7325" y="4856"/>
                                </a:cubicBezTo>
                                <a:cubicBezTo>
                                  <a:pt x="6999" y="4856"/>
                                  <a:pt x="6706" y="4823"/>
                                  <a:pt x="6446" y="4756"/>
                                </a:cubicBezTo>
                                <a:cubicBezTo>
                                  <a:pt x="6185" y="4690"/>
                                  <a:pt x="5762" y="4657"/>
                                  <a:pt x="5176" y="4657"/>
                                </a:cubicBezTo>
                                <a:cubicBezTo>
                                  <a:pt x="4590" y="4657"/>
                                  <a:pt x="4037" y="4624"/>
                                  <a:pt x="3516" y="4558"/>
                                </a:cubicBezTo>
                                <a:cubicBezTo>
                                  <a:pt x="2735" y="4558"/>
                                  <a:pt x="2181" y="4558"/>
                                  <a:pt x="1856" y="4558"/>
                                </a:cubicBezTo>
                                <a:cubicBezTo>
                                  <a:pt x="1530" y="4558"/>
                                  <a:pt x="1205" y="4525"/>
                                  <a:pt x="879" y="4459"/>
                                </a:cubicBezTo>
                                <a:cubicBezTo>
                                  <a:pt x="553" y="4393"/>
                                  <a:pt x="326" y="4294"/>
                                  <a:pt x="195" y="4162"/>
                                </a:cubicBezTo>
                                <a:cubicBezTo>
                                  <a:pt x="65" y="4030"/>
                                  <a:pt x="0" y="3832"/>
                                  <a:pt x="0" y="3567"/>
                                </a:cubicBezTo>
                                <a:cubicBezTo>
                                  <a:pt x="0" y="3303"/>
                                  <a:pt x="98" y="2741"/>
                                  <a:pt x="293" y="1883"/>
                                </a:cubicBezTo>
                                <a:cubicBezTo>
                                  <a:pt x="488" y="1024"/>
                                  <a:pt x="781" y="429"/>
                                  <a:pt x="1172" y="99"/>
                                </a:cubicBezTo>
                                <a:cubicBezTo>
                                  <a:pt x="1302" y="33"/>
                                  <a:pt x="1758" y="0"/>
                                  <a:pt x="25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 name="Shape 796"/>
                        <wps:cNvSpPr/>
                        <wps:spPr>
                          <a:xfrm>
                            <a:off x="4039047" y="1250630"/>
                            <a:ext cx="71586" cy="67581"/>
                          </a:xfrm>
                          <a:custGeom>
                            <a:avLst/>
                            <a:gdLst/>
                            <a:ahLst/>
                            <a:cxnLst/>
                            <a:rect l="0" t="0" r="0" b="0"/>
                            <a:pathLst>
                              <a:path w="71586" h="67581">
                                <a:moveTo>
                                  <a:pt x="3516" y="4558"/>
                                </a:moveTo>
                                <a:cubicBezTo>
                                  <a:pt x="2735" y="4558"/>
                                  <a:pt x="2181" y="4558"/>
                                  <a:pt x="1856" y="4558"/>
                                </a:cubicBezTo>
                                <a:cubicBezTo>
                                  <a:pt x="1530" y="4558"/>
                                  <a:pt x="1205" y="4525"/>
                                  <a:pt x="879" y="4459"/>
                                </a:cubicBezTo>
                                <a:cubicBezTo>
                                  <a:pt x="553" y="4393"/>
                                  <a:pt x="326" y="4294"/>
                                  <a:pt x="195" y="4162"/>
                                </a:cubicBezTo>
                                <a:cubicBezTo>
                                  <a:pt x="65" y="4030"/>
                                  <a:pt x="0" y="3832"/>
                                  <a:pt x="0" y="3567"/>
                                </a:cubicBezTo>
                                <a:cubicBezTo>
                                  <a:pt x="0" y="3303"/>
                                  <a:pt x="98" y="2741"/>
                                  <a:pt x="293" y="1883"/>
                                </a:cubicBezTo>
                                <a:cubicBezTo>
                                  <a:pt x="488" y="1024"/>
                                  <a:pt x="781" y="429"/>
                                  <a:pt x="1172" y="99"/>
                                </a:cubicBezTo>
                                <a:cubicBezTo>
                                  <a:pt x="1302" y="33"/>
                                  <a:pt x="1758" y="0"/>
                                  <a:pt x="2539" y="0"/>
                                </a:cubicBezTo>
                                <a:cubicBezTo>
                                  <a:pt x="5664" y="198"/>
                                  <a:pt x="9213" y="297"/>
                                  <a:pt x="13184" y="297"/>
                                </a:cubicBezTo>
                                <a:cubicBezTo>
                                  <a:pt x="21193" y="297"/>
                                  <a:pt x="25783" y="198"/>
                                  <a:pt x="26955" y="0"/>
                                </a:cubicBezTo>
                                <a:lnTo>
                                  <a:pt x="27931" y="0"/>
                                </a:lnTo>
                                <a:cubicBezTo>
                                  <a:pt x="28322" y="396"/>
                                  <a:pt x="28517" y="694"/>
                                  <a:pt x="28517" y="892"/>
                                </a:cubicBezTo>
                                <a:cubicBezTo>
                                  <a:pt x="28517" y="1090"/>
                                  <a:pt x="28452" y="1685"/>
                                  <a:pt x="28322" y="2675"/>
                                </a:cubicBezTo>
                                <a:cubicBezTo>
                                  <a:pt x="28061" y="3534"/>
                                  <a:pt x="27736" y="4162"/>
                                  <a:pt x="27345" y="4558"/>
                                </a:cubicBezTo>
                                <a:lnTo>
                                  <a:pt x="26173" y="4558"/>
                                </a:lnTo>
                                <a:cubicBezTo>
                                  <a:pt x="22527" y="4558"/>
                                  <a:pt x="20704" y="4988"/>
                                  <a:pt x="20704" y="5846"/>
                                </a:cubicBezTo>
                                <a:cubicBezTo>
                                  <a:pt x="20704" y="6177"/>
                                  <a:pt x="22332" y="11032"/>
                                  <a:pt x="25587" y="20413"/>
                                </a:cubicBezTo>
                                <a:cubicBezTo>
                                  <a:pt x="28843" y="29794"/>
                                  <a:pt x="30503" y="34550"/>
                                  <a:pt x="30568" y="34682"/>
                                </a:cubicBezTo>
                                <a:lnTo>
                                  <a:pt x="30861" y="34385"/>
                                </a:lnTo>
                                <a:cubicBezTo>
                                  <a:pt x="31121" y="34121"/>
                                  <a:pt x="31512" y="33692"/>
                                  <a:pt x="32033" y="33097"/>
                                </a:cubicBezTo>
                                <a:cubicBezTo>
                                  <a:pt x="32554" y="32502"/>
                                  <a:pt x="33238" y="31710"/>
                                  <a:pt x="34084" y="30719"/>
                                </a:cubicBezTo>
                                <a:cubicBezTo>
                                  <a:pt x="34930" y="29728"/>
                                  <a:pt x="35972" y="28506"/>
                                  <a:pt x="37209" y="27052"/>
                                </a:cubicBezTo>
                                <a:cubicBezTo>
                                  <a:pt x="38446" y="25599"/>
                                  <a:pt x="39846" y="23914"/>
                                  <a:pt x="41408" y="21999"/>
                                </a:cubicBezTo>
                                <a:cubicBezTo>
                                  <a:pt x="47398" y="14930"/>
                                  <a:pt x="50882" y="10768"/>
                                  <a:pt x="51858" y="9513"/>
                                </a:cubicBezTo>
                                <a:cubicBezTo>
                                  <a:pt x="52835" y="8258"/>
                                  <a:pt x="53356" y="7234"/>
                                  <a:pt x="53421" y="6441"/>
                                </a:cubicBezTo>
                                <a:cubicBezTo>
                                  <a:pt x="53421" y="5384"/>
                                  <a:pt x="52379" y="4756"/>
                                  <a:pt x="50296" y="4558"/>
                                </a:cubicBezTo>
                                <a:cubicBezTo>
                                  <a:pt x="49189" y="4558"/>
                                  <a:pt x="48635" y="4228"/>
                                  <a:pt x="48635" y="3567"/>
                                </a:cubicBezTo>
                                <a:cubicBezTo>
                                  <a:pt x="48635" y="3435"/>
                                  <a:pt x="48701" y="2973"/>
                                  <a:pt x="48831" y="2180"/>
                                </a:cubicBezTo>
                                <a:cubicBezTo>
                                  <a:pt x="49026" y="1189"/>
                                  <a:pt x="49189" y="595"/>
                                  <a:pt x="49319" y="396"/>
                                </a:cubicBezTo>
                                <a:cubicBezTo>
                                  <a:pt x="49449" y="198"/>
                                  <a:pt x="49905" y="66"/>
                                  <a:pt x="50686" y="0"/>
                                </a:cubicBezTo>
                                <a:cubicBezTo>
                                  <a:pt x="50817" y="0"/>
                                  <a:pt x="51760" y="33"/>
                                  <a:pt x="53518" y="99"/>
                                </a:cubicBezTo>
                                <a:cubicBezTo>
                                  <a:pt x="55276" y="165"/>
                                  <a:pt x="57848" y="231"/>
                                  <a:pt x="61234" y="297"/>
                                </a:cubicBezTo>
                                <a:cubicBezTo>
                                  <a:pt x="62992" y="297"/>
                                  <a:pt x="64815" y="264"/>
                                  <a:pt x="66703" y="198"/>
                                </a:cubicBezTo>
                                <a:cubicBezTo>
                                  <a:pt x="68591" y="132"/>
                                  <a:pt x="69665" y="99"/>
                                  <a:pt x="69926" y="99"/>
                                </a:cubicBezTo>
                                <a:cubicBezTo>
                                  <a:pt x="71032" y="99"/>
                                  <a:pt x="71586" y="396"/>
                                  <a:pt x="71586" y="991"/>
                                </a:cubicBezTo>
                                <a:cubicBezTo>
                                  <a:pt x="71586" y="1255"/>
                                  <a:pt x="71488" y="1784"/>
                                  <a:pt x="71293" y="2576"/>
                                </a:cubicBezTo>
                                <a:cubicBezTo>
                                  <a:pt x="71098" y="3369"/>
                                  <a:pt x="70935" y="3832"/>
                                  <a:pt x="70805" y="3964"/>
                                </a:cubicBezTo>
                                <a:cubicBezTo>
                                  <a:pt x="70674" y="4360"/>
                                  <a:pt x="69991" y="4558"/>
                                  <a:pt x="68754" y="4558"/>
                                </a:cubicBezTo>
                                <a:cubicBezTo>
                                  <a:pt x="64066" y="4888"/>
                                  <a:pt x="60257" y="6540"/>
                                  <a:pt x="57327" y="9513"/>
                                </a:cubicBezTo>
                                <a:cubicBezTo>
                                  <a:pt x="56741" y="10108"/>
                                  <a:pt x="52184" y="15491"/>
                                  <a:pt x="43655" y="25665"/>
                                </a:cubicBezTo>
                                <a:lnTo>
                                  <a:pt x="31056" y="40628"/>
                                </a:lnTo>
                                <a:lnTo>
                                  <a:pt x="28517" y="50934"/>
                                </a:lnTo>
                                <a:cubicBezTo>
                                  <a:pt x="26759" y="58002"/>
                                  <a:pt x="25880" y="61702"/>
                                  <a:pt x="25880" y="62032"/>
                                </a:cubicBezTo>
                                <a:cubicBezTo>
                                  <a:pt x="25880" y="62759"/>
                                  <a:pt x="28094" y="63122"/>
                                  <a:pt x="32521" y="63122"/>
                                </a:cubicBezTo>
                                <a:cubicBezTo>
                                  <a:pt x="33563" y="63122"/>
                                  <a:pt x="34247" y="63155"/>
                                  <a:pt x="34572" y="63221"/>
                                </a:cubicBezTo>
                                <a:cubicBezTo>
                                  <a:pt x="34898" y="63287"/>
                                  <a:pt x="35093" y="63618"/>
                                  <a:pt x="35158" y="64212"/>
                                </a:cubicBezTo>
                                <a:cubicBezTo>
                                  <a:pt x="35158" y="64344"/>
                                  <a:pt x="35093" y="64741"/>
                                  <a:pt x="34963" y="65401"/>
                                </a:cubicBezTo>
                                <a:cubicBezTo>
                                  <a:pt x="34703" y="66524"/>
                                  <a:pt x="34507" y="67152"/>
                                  <a:pt x="34377" y="67284"/>
                                </a:cubicBezTo>
                                <a:cubicBezTo>
                                  <a:pt x="34247" y="67416"/>
                                  <a:pt x="33726" y="67515"/>
                                  <a:pt x="32814" y="67581"/>
                                </a:cubicBezTo>
                                <a:cubicBezTo>
                                  <a:pt x="32489" y="67581"/>
                                  <a:pt x="31121" y="67581"/>
                                  <a:pt x="28713" y="67581"/>
                                </a:cubicBezTo>
                                <a:cubicBezTo>
                                  <a:pt x="26303" y="67581"/>
                                  <a:pt x="23309" y="67548"/>
                                  <a:pt x="19728" y="67482"/>
                                </a:cubicBezTo>
                                <a:cubicBezTo>
                                  <a:pt x="15691" y="67482"/>
                                  <a:pt x="12631" y="67482"/>
                                  <a:pt x="10547" y="67482"/>
                                </a:cubicBezTo>
                                <a:cubicBezTo>
                                  <a:pt x="8464" y="67482"/>
                                  <a:pt x="7292" y="67515"/>
                                  <a:pt x="7032" y="67581"/>
                                </a:cubicBezTo>
                                <a:cubicBezTo>
                                  <a:pt x="5860" y="67581"/>
                                  <a:pt x="5274" y="67317"/>
                                  <a:pt x="5274" y="66789"/>
                                </a:cubicBezTo>
                                <a:cubicBezTo>
                                  <a:pt x="5274" y="66458"/>
                                  <a:pt x="5371" y="65963"/>
                                  <a:pt x="5567" y="65302"/>
                                </a:cubicBezTo>
                                <a:cubicBezTo>
                                  <a:pt x="5632" y="65104"/>
                                  <a:pt x="5697" y="64906"/>
                                  <a:pt x="5762" y="64707"/>
                                </a:cubicBezTo>
                                <a:cubicBezTo>
                                  <a:pt x="5827" y="64509"/>
                                  <a:pt x="5860" y="64344"/>
                                  <a:pt x="5860" y="64212"/>
                                </a:cubicBezTo>
                                <a:cubicBezTo>
                                  <a:pt x="5860" y="64080"/>
                                  <a:pt x="5892" y="63948"/>
                                  <a:pt x="5957" y="63816"/>
                                </a:cubicBezTo>
                                <a:cubicBezTo>
                                  <a:pt x="6023" y="63684"/>
                                  <a:pt x="6088" y="63584"/>
                                  <a:pt x="6153" y="63518"/>
                                </a:cubicBezTo>
                                <a:cubicBezTo>
                                  <a:pt x="6218" y="63452"/>
                                  <a:pt x="6316" y="63386"/>
                                  <a:pt x="6446" y="63320"/>
                                </a:cubicBezTo>
                                <a:cubicBezTo>
                                  <a:pt x="6576" y="63254"/>
                                  <a:pt x="6739" y="63221"/>
                                  <a:pt x="6934" y="63221"/>
                                </a:cubicBezTo>
                                <a:cubicBezTo>
                                  <a:pt x="7129" y="63221"/>
                                  <a:pt x="7325" y="63221"/>
                                  <a:pt x="7520" y="63221"/>
                                </a:cubicBezTo>
                                <a:cubicBezTo>
                                  <a:pt x="7715" y="63221"/>
                                  <a:pt x="8008" y="63188"/>
                                  <a:pt x="8399" y="63122"/>
                                </a:cubicBezTo>
                                <a:cubicBezTo>
                                  <a:pt x="8790" y="63056"/>
                                  <a:pt x="9213" y="63056"/>
                                  <a:pt x="9669" y="63122"/>
                                </a:cubicBezTo>
                                <a:cubicBezTo>
                                  <a:pt x="12208" y="63056"/>
                                  <a:pt x="13868" y="62924"/>
                                  <a:pt x="14649" y="62726"/>
                                </a:cubicBezTo>
                                <a:cubicBezTo>
                                  <a:pt x="15430" y="62528"/>
                                  <a:pt x="16016" y="62098"/>
                                  <a:pt x="16407" y="61438"/>
                                </a:cubicBezTo>
                                <a:cubicBezTo>
                                  <a:pt x="16602" y="61107"/>
                                  <a:pt x="17547" y="57540"/>
                                  <a:pt x="19240" y="50735"/>
                                </a:cubicBezTo>
                                <a:lnTo>
                                  <a:pt x="21681" y="40529"/>
                                </a:lnTo>
                                <a:lnTo>
                                  <a:pt x="9669" y="5946"/>
                                </a:lnTo>
                                <a:cubicBezTo>
                                  <a:pt x="9604" y="5879"/>
                                  <a:pt x="9539" y="5813"/>
                                  <a:pt x="9473" y="5747"/>
                                </a:cubicBezTo>
                                <a:cubicBezTo>
                                  <a:pt x="9408" y="5681"/>
                                  <a:pt x="9343" y="5615"/>
                                  <a:pt x="9278" y="5549"/>
                                </a:cubicBezTo>
                                <a:cubicBezTo>
                                  <a:pt x="9213" y="5483"/>
                                  <a:pt x="9115" y="5417"/>
                                  <a:pt x="8985" y="5351"/>
                                </a:cubicBezTo>
                                <a:cubicBezTo>
                                  <a:pt x="8855" y="5285"/>
                                  <a:pt x="8725" y="5219"/>
                                  <a:pt x="8594" y="5153"/>
                                </a:cubicBezTo>
                                <a:cubicBezTo>
                                  <a:pt x="8464" y="5087"/>
                                  <a:pt x="8301" y="5021"/>
                                  <a:pt x="8106" y="4955"/>
                                </a:cubicBezTo>
                                <a:cubicBezTo>
                                  <a:pt x="7911" y="4888"/>
                                  <a:pt x="7650" y="4856"/>
                                  <a:pt x="7325" y="4856"/>
                                </a:cubicBezTo>
                                <a:cubicBezTo>
                                  <a:pt x="6999" y="4856"/>
                                  <a:pt x="6706" y="4823"/>
                                  <a:pt x="6446" y="4756"/>
                                </a:cubicBezTo>
                                <a:cubicBezTo>
                                  <a:pt x="6185" y="4690"/>
                                  <a:pt x="5762" y="4657"/>
                                  <a:pt x="5176" y="4657"/>
                                </a:cubicBezTo>
                                <a:cubicBezTo>
                                  <a:pt x="4590" y="4657"/>
                                  <a:pt x="4037" y="4624"/>
                                  <a:pt x="3516" y="4558"/>
                                </a:cubicBezTo>
                                <a:close/>
                              </a:path>
                            </a:pathLst>
                          </a:custGeom>
                          <a:ln w="0" cap="flat">
                            <a:miter lim="100000"/>
                          </a:ln>
                        </wps:spPr>
                        <wps:style>
                          <a:lnRef idx="1">
                            <a:srgbClr val="000000">
                              <a:alpha val="23137"/>
                            </a:srgbClr>
                          </a:lnRef>
                          <a:fillRef idx="0">
                            <a:srgbClr val="000000">
                              <a:alpha val="0"/>
                            </a:srgbClr>
                          </a:fillRef>
                          <a:effectRef idx="0">
                            <a:scrgbClr r="0" g="0" b="0"/>
                          </a:effectRef>
                          <a:fontRef idx="none"/>
                        </wps:style>
                        <wps:bodyPr/>
                      </wps:wsp>
                      <wps:wsp>
                        <wps:cNvPr id="797" name="Shape 797"/>
                        <wps:cNvSpPr/>
                        <wps:spPr>
                          <a:xfrm>
                            <a:off x="4098774" y="1286515"/>
                            <a:ext cx="14534" cy="48196"/>
                          </a:xfrm>
                          <a:custGeom>
                            <a:avLst/>
                            <a:gdLst/>
                            <a:ahLst/>
                            <a:cxnLst/>
                            <a:rect l="0" t="0" r="0" b="0"/>
                            <a:pathLst>
                              <a:path w="14534" h="48196">
                                <a:moveTo>
                                  <a:pt x="14500" y="0"/>
                                </a:moveTo>
                                <a:lnTo>
                                  <a:pt x="14534" y="9"/>
                                </a:lnTo>
                                <a:lnTo>
                                  <a:pt x="14534" y="2608"/>
                                </a:lnTo>
                                <a:lnTo>
                                  <a:pt x="9597" y="4834"/>
                                </a:lnTo>
                                <a:cubicBezTo>
                                  <a:pt x="8447" y="6048"/>
                                  <a:pt x="7687" y="7730"/>
                                  <a:pt x="7319" y="9878"/>
                                </a:cubicBezTo>
                                <a:cubicBezTo>
                                  <a:pt x="6951" y="12027"/>
                                  <a:pt x="6767" y="16510"/>
                                  <a:pt x="6767" y="23329"/>
                                </a:cubicBezTo>
                                <a:cubicBezTo>
                                  <a:pt x="6767" y="30709"/>
                                  <a:pt x="6951" y="35566"/>
                                  <a:pt x="7319" y="37902"/>
                                </a:cubicBezTo>
                                <a:cubicBezTo>
                                  <a:pt x="7687" y="40237"/>
                                  <a:pt x="8516" y="42082"/>
                                  <a:pt x="9804" y="43436"/>
                                </a:cubicBezTo>
                                <a:lnTo>
                                  <a:pt x="14534" y="45523"/>
                                </a:lnTo>
                                <a:lnTo>
                                  <a:pt x="14534" y="48196"/>
                                </a:lnTo>
                                <a:lnTo>
                                  <a:pt x="10978" y="47780"/>
                                </a:lnTo>
                                <a:cubicBezTo>
                                  <a:pt x="9782" y="47500"/>
                                  <a:pt x="8377" y="46752"/>
                                  <a:pt x="6767" y="45538"/>
                                </a:cubicBezTo>
                                <a:cubicBezTo>
                                  <a:pt x="5155" y="44324"/>
                                  <a:pt x="3890" y="42759"/>
                                  <a:pt x="2969" y="40844"/>
                                </a:cubicBezTo>
                                <a:cubicBezTo>
                                  <a:pt x="989" y="37014"/>
                                  <a:pt x="0" y="31480"/>
                                  <a:pt x="0" y="24240"/>
                                </a:cubicBezTo>
                                <a:cubicBezTo>
                                  <a:pt x="0" y="16113"/>
                                  <a:pt x="1312" y="9925"/>
                                  <a:pt x="3935" y="5675"/>
                                </a:cubicBezTo>
                                <a:cubicBezTo>
                                  <a:pt x="6513" y="1892"/>
                                  <a:pt x="10035" y="0"/>
                                  <a:pt x="145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4113308" y="1286525"/>
                            <a:ext cx="14534" cy="48191"/>
                          </a:xfrm>
                          <a:custGeom>
                            <a:avLst/>
                            <a:gdLst/>
                            <a:ahLst/>
                            <a:cxnLst/>
                            <a:rect l="0" t="0" r="0" b="0"/>
                            <a:pathLst>
                              <a:path w="14534" h="48191">
                                <a:moveTo>
                                  <a:pt x="0" y="0"/>
                                </a:moveTo>
                                <a:lnTo>
                                  <a:pt x="6594" y="1812"/>
                                </a:lnTo>
                                <a:cubicBezTo>
                                  <a:pt x="8803" y="3026"/>
                                  <a:pt x="10599" y="5175"/>
                                  <a:pt x="11980" y="8257"/>
                                </a:cubicBezTo>
                                <a:cubicBezTo>
                                  <a:pt x="13682" y="12134"/>
                                  <a:pt x="14534" y="17458"/>
                                  <a:pt x="14534" y="24231"/>
                                </a:cubicBezTo>
                                <a:cubicBezTo>
                                  <a:pt x="14534" y="31470"/>
                                  <a:pt x="13545" y="37005"/>
                                  <a:pt x="11565" y="40835"/>
                                </a:cubicBezTo>
                                <a:cubicBezTo>
                                  <a:pt x="10644" y="42796"/>
                                  <a:pt x="9378" y="44361"/>
                                  <a:pt x="7768" y="45529"/>
                                </a:cubicBezTo>
                                <a:cubicBezTo>
                                  <a:pt x="6157" y="46696"/>
                                  <a:pt x="4752" y="47420"/>
                                  <a:pt x="3556" y="47700"/>
                                </a:cubicBezTo>
                                <a:cubicBezTo>
                                  <a:pt x="2359" y="47981"/>
                                  <a:pt x="1185" y="48144"/>
                                  <a:pt x="34" y="48191"/>
                                </a:cubicBezTo>
                                <a:lnTo>
                                  <a:pt x="0" y="48187"/>
                                </a:lnTo>
                                <a:lnTo>
                                  <a:pt x="0" y="45513"/>
                                </a:lnTo>
                                <a:lnTo>
                                  <a:pt x="34" y="45529"/>
                                </a:lnTo>
                                <a:cubicBezTo>
                                  <a:pt x="1875" y="45529"/>
                                  <a:pt x="3440" y="44828"/>
                                  <a:pt x="4730" y="43427"/>
                                </a:cubicBezTo>
                                <a:cubicBezTo>
                                  <a:pt x="6064" y="42026"/>
                                  <a:pt x="6893" y="40064"/>
                                  <a:pt x="7215" y="37542"/>
                                </a:cubicBezTo>
                                <a:cubicBezTo>
                                  <a:pt x="7538" y="35020"/>
                                  <a:pt x="7722" y="30279"/>
                                  <a:pt x="7768" y="23320"/>
                                </a:cubicBezTo>
                                <a:cubicBezTo>
                                  <a:pt x="7768" y="16548"/>
                                  <a:pt x="7583" y="12087"/>
                                  <a:pt x="7215" y="9939"/>
                                </a:cubicBezTo>
                                <a:cubicBezTo>
                                  <a:pt x="6847" y="7790"/>
                                  <a:pt x="6088" y="6085"/>
                                  <a:pt x="4937" y="4825"/>
                                </a:cubicBezTo>
                                <a:cubicBezTo>
                                  <a:pt x="3556" y="3330"/>
                                  <a:pt x="1922" y="2583"/>
                                  <a:pt x="34" y="2583"/>
                                </a:cubicBezTo>
                                <a:lnTo>
                                  <a:pt x="0" y="25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4098774" y="1286515"/>
                            <a:ext cx="29068" cy="48200"/>
                          </a:xfrm>
                          <a:custGeom>
                            <a:avLst/>
                            <a:gdLst/>
                            <a:ahLst/>
                            <a:cxnLst/>
                            <a:rect l="0" t="0" r="0" b="0"/>
                            <a:pathLst>
                              <a:path w="29068" h="48200">
                                <a:moveTo>
                                  <a:pt x="3935" y="5675"/>
                                </a:moveTo>
                                <a:cubicBezTo>
                                  <a:pt x="6513" y="1892"/>
                                  <a:pt x="10035" y="0"/>
                                  <a:pt x="14500" y="0"/>
                                </a:cubicBezTo>
                                <a:cubicBezTo>
                                  <a:pt x="16709" y="0"/>
                                  <a:pt x="18919" y="607"/>
                                  <a:pt x="21128" y="1821"/>
                                </a:cubicBezTo>
                                <a:cubicBezTo>
                                  <a:pt x="23338" y="3036"/>
                                  <a:pt x="25133" y="5184"/>
                                  <a:pt x="26514" y="8267"/>
                                </a:cubicBezTo>
                                <a:cubicBezTo>
                                  <a:pt x="28217" y="12143"/>
                                  <a:pt x="29068" y="17468"/>
                                  <a:pt x="29068" y="24240"/>
                                </a:cubicBezTo>
                                <a:cubicBezTo>
                                  <a:pt x="29068" y="31480"/>
                                  <a:pt x="28079" y="37014"/>
                                  <a:pt x="26100" y="40844"/>
                                </a:cubicBezTo>
                                <a:cubicBezTo>
                                  <a:pt x="25179" y="42806"/>
                                  <a:pt x="23913" y="44370"/>
                                  <a:pt x="22302" y="45538"/>
                                </a:cubicBezTo>
                                <a:cubicBezTo>
                                  <a:pt x="20691" y="46706"/>
                                  <a:pt x="19287" y="47430"/>
                                  <a:pt x="18090" y="47710"/>
                                </a:cubicBezTo>
                                <a:cubicBezTo>
                                  <a:pt x="16893" y="47990"/>
                                  <a:pt x="15720" y="48154"/>
                                  <a:pt x="14569" y="48200"/>
                                </a:cubicBezTo>
                                <a:cubicBezTo>
                                  <a:pt x="13372" y="48200"/>
                                  <a:pt x="12175" y="48060"/>
                                  <a:pt x="10978" y="47780"/>
                                </a:cubicBezTo>
                                <a:cubicBezTo>
                                  <a:pt x="9782" y="47500"/>
                                  <a:pt x="8377" y="46752"/>
                                  <a:pt x="6767" y="45538"/>
                                </a:cubicBezTo>
                                <a:cubicBezTo>
                                  <a:pt x="5155" y="44324"/>
                                  <a:pt x="3890" y="42759"/>
                                  <a:pt x="2969" y="40844"/>
                                </a:cubicBezTo>
                                <a:cubicBezTo>
                                  <a:pt x="989" y="37014"/>
                                  <a:pt x="0" y="31480"/>
                                  <a:pt x="0" y="24240"/>
                                </a:cubicBezTo>
                                <a:cubicBezTo>
                                  <a:pt x="0" y="16113"/>
                                  <a:pt x="1312" y="9925"/>
                                  <a:pt x="3935" y="5675"/>
                                </a:cubicBezTo>
                                <a:close/>
                              </a:path>
                            </a:pathLst>
                          </a:custGeom>
                          <a:ln w="0" cap="flat">
                            <a:miter lim="100000"/>
                          </a:ln>
                        </wps:spPr>
                        <wps:style>
                          <a:lnRef idx="1">
                            <a:srgbClr val="000000">
                              <a:alpha val="16470"/>
                            </a:srgbClr>
                          </a:lnRef>
                          <a:fillRef idx="0">
                            <a:srgbClr val="000000">
                              <a:alpha val="0"/>
                            </a:srgbClr>
                          </a:fillRef>
                          <a:effectRef idx="0">
                            <a:scrgbClr r="0" g="0" b="0"/>
                          </a:effectRef>
                          <a:fontRef idx="none"/>
                        </wps:style>
                        <wps:bodyPr/>
                      </wps:wsp>
                      <wps:wsp>
                        <wps:cNvPr id="800" name="Shape 800"/>
                        <wps:cNvSpPr/>
                        <wps:spPr>
                          <a:xfrm>
                            <a:off x="4105540" y="1289107"/>
                            <a:ext cx="15535" cy="42946"/>
                          </a:xfrm>
                          <a:custGeom>
                            <a:avLst/>
                            <a:gdLst/>
                            <a:ahLst/>
                            <a:cxnLst/>
                            <a:rect l="0" t="0" r="0" b="0"/>
                            <a:pathLst>
                              <a:path w="15535" h="42946">
                                <a:moveTo>
                                  <a:pt x="12704" y="2242"/>
                                </a:moveTo>
                                <a:cubicBezTo>
                                  <a:pt x="11323" y="747"/>
                                  <a:pt x="9689" y="0"/>
                                  <a:pt x="7802" y="0"/>
                                </a:cubicBezTo>
                                <a:cubicBezTo>
                                  <a:pt x="5869" y="0"/>
                                  <a:pt x="4212" y="747"/>
                                  <a:pt x="2831" y="2242"/>
                                </a:cubicBezTo>
                                <a:cubicBezTo>
                                  <a:pt x="1680" y="3456"/>
                                  <a:pt x="920" y="5138"/>
                                  <a:pt x="552" y="7286"/>
                                </a:cubicBezTo>
                                <a:cubicBezTo>
                                  <a:pt x="184" y="9435"/>
                                  <a:pt x="0" y="13918"/>
                                  <a:pt x="0" y="20737"/>
                                </a:cubicBezTo>
                                <a:cubicBezTo>
                                  <a:pt x="0" y="28117"/>
                                  <a:pt x="184" y="32974"/>
                                  <a:pt x="552" y="35309"/>
                                </a:cubicBezTo>
                                <a:cubicBezTo>
                                  <a:pt x="920" y="37645"/>
                                  <a:pt x="1749" y="39490"/>
                                  <a:pt x="3038" y="40844"/>
                                </a:cubicBezTo>
                                <a:cubicBezTo>
                                  <a:pt x="4327" y="42245"/>
                                  <a:pt x="5915" y="42946"/>
                                  <a:pt x="7802" y="42946"/>
                                </a:cubicBezTo>
                                <a:cubicBezTo>
                                  <a:pt x="9643" y="42946"/>
                                  <a:pt x="11208" y="42245"/>
                                  <a:pt x="12497" y="40844"/>
                                </a:cubicBezTo>
                                <a:cubicBezTo>
                                  <a:pt x="13832" y="39443"/>
                                  <a:pt x="14661" y="37481"/>
                                  <a:pt x="14983" y="34959"/>
                                </a:cubicBezTo>
                                <a:cubicBezTo>
                                  <a:pt x="15305" y="32437"/>
                                  <a:pt x="15489" y="27697"/>
                                  <a:pt x="15535" y="20737"/>
                                </a:cubicBezTo>
                                <a:cubicBezTo>
                                  <a:pt x="15535" y="13965"/>
                                  <a:pt x="15351" y="9505"/>
                                  <a:pt x="14983" y="7356"/>
                                </a:cubicBezTo>
                                <a:cubicBezTo>
                                  <a:pt x="14615" y="5208"/>
                                  <a:pt x="13855" y="3503"/>
                                  <a:pt x="12704" y="2242"/>
                                </a:cubicBezTo>
                                <a:close/>
                              </a:path>
                            </a:pathLst>
                          </a:custGeom>
                          <a:ln w="0" cap="flat">
                            <a:miter lim="100000"/>
                          </a:ln>
                        </wps:spPr>
                        <wps:style>
                          <a:lnRef idx="1">
                            <a:srgbClr val="000000">
                              <a:alpha val="16470"/>
                            </a:srgbClr>
                          </a:lnRef>
                          <a:fillRef idx="0">
                            <a:srgbClr val="000000">
                              <a:alpha val="0"/>
                            </a:srgbClr>
                          </a:fillRef>
                          <a:effectRef idx="0">
                            <a:scrgbClr r="0" g="0" b="0"/>
                          </a:effectRef>
                          <a:fontRef idx="none"/>
                        </wps:style>
                        <wps:bodyPr/>
                      </wps:wsp>
                      <wps:wsp>
                        <wps:cNvPr id="801" name="Shape 801"/>
                        <wps:cNvSpPr/>
                        <wps:spPr>
                          <a:xfrm>
                            <a:off x="3629041" y="254919"/>
                            <a:ext cx="917354" cy="496900"/>
                          </a:xfrm>
                          <a:custGeom>
                            <a:avLst/>
                            <a:gdLst/>
                            <a:ahLst/>
                            <a:cxnLst/>
                            <a:rect l="0" t="0" r="0" b="0"/>
                            <a:pathLst>
                              <a:path w="917354" h="496900">
                                <a:moveTo>
                                  <a:pt x="74535" y="0"/>
                                </a:moveTo>
                                <a:lnTo>
                                  <a:pt x="842819" y="0"/>
                                </a:lnTo>
                                <a:cubicBezTo>
                                  <a:pt x="847713" y="0"/>
                                  <a:pt x="852560" y="477"/>
                                  <a:pt x="857359" y="1432"/>
                                </a:cubicBezTo>
                                <a:cubicBezTo>
                                  <a:pt x="862159" y="2387"/>
                                  <a:pt x="866820" y="3801"/>
                                  <a:pt x="871341" y="5674"/>
                                </a:cubicBezTo>
                                <a:cubicBezTo>
                                  <a:pt x="875863" y="7546"/>
                                  <a:pt x="880158" y="9842"/>
                                  <a:pt x="884227" y="12561"/>
                                </a:cubicBezTo>
                                <a:cubicBezTo>
                                  <a:pt x="888296" y="15280"/>
                                  <a:pt x="892061" y="18370"/>
                                  <a:pt x="895523" y="21831"/>
                                </a:cubicBezTo>
                                <a:cubicBezTo>
                                  <a:pt x="898983" y="25291"/>
                                  <a:pt x="902073" y="29056"/>
                                  <a:pt x="904792" y="33125"/>
                                </a:cubicBezTo>
                                <a:cubicBezTo>
                                  <a:pt x="907511" y="37195"/>
                                  <a:pt x="909806" y="41490"/>
                                  <a:pt x="911679" y="46012"/>
                                </a:cubicBezTo>
                                <a:cubicBezTo>
                                  <a:pt x="913551" y="50533"/>
                                  <a:pt x="914966" y="55194"/>
                                  <a:pt x="915921" y="59994"/>
                                </a:cubicBezTo>
                                <a:cubicBezTo>
                                  <a:pt x="916876" y="64794"/>
                                  <a:pt x="917353" y="69641"/>
                                  <a:pt x="917354" y="74535"/>
                                </a:cubicBezTo>
                                <a:lnTo>
                                  <a:pt x="917354" y="422365"/>
                                </a:lnTo>
                                <a:cubicBezTo>
                                  <a:pt x="917353" y="427259"/>
                                  <a:pt x="916876" y="432106"/>
                                  <a:pt x="915921" y="436906"/>
                                </a:cubicBezTo>
                                <a:cubicBezTo>
                                  <a:pt x="914966" y="441706"/>
                                  <a:pt x="913551" y="446367"/>
                                  <a:pt x="911679" y="450888"/>
                                </a:cubicBezTo>
                                <a:cubicBezTo>
                                  <a:pt x="909806" y="455410"/>
                                  <a:pt x="907511" y="459705"/>
                                  <a:pt x="904792" y="463774"/>
                                </a:cubicBezTo>
                                <a:cubicBezTo>
                                  <a:pt x="902073" y="467843"/>
                                  <a:pt x="898983" y="471608"/>
                                  <a:pt x="895523" y="475069"/>
                                </a:cubicBezTo>
                                <a:cubicBezTo>
                                  <a:pt x="892061" y="478529"/>
                                  <a:pt x="888296" y="481619"/>
                                  <a:pt x="884227" y="484338"/>
                                </a:cubicBezTo>
                                <a:cubicBezTo>
                                  <a:pt x="880158" y="487057"/>
                                  <a:pt x="875863" y="489353"/>
                                  <a:pt x="871341" y="491226"/>
                                </a:cubicBezTo>
                                <a:cubicBezTo>
                                  <a:pt x="866820" y="493099"/>
                                  <a:pt x="862159" y="494513"/>
                                  <a:pt x="857359" y="495468"/>
                                </a:cubicBezTo>
                                <a:cubicBezTo>
                                  <a:pt x="852560" y="496422"/>
                                  <a:pt x="847713" y="496900"/>
                                  <a:pt x="842819" y="496900"/>
                                </a:cubicBezTo>
                                <a:lnTo>
                                  <a:pt x="74535" y="496900"/>
                                </a:lnTo>
                                <a:cubicBezTo>
                                  <a:pt x="69641" y="496900"/>
                                  <a:pt x="64794" y="496422"/>
                                  <a:pt x="59994" y="495468"/>
                                </a:cubicBezTo>
                                <a:cubicBezTo>
                                  <a:pt x="55194" y="494513"/>
                                  <a:pt x="50533" y="493099"/>
                                  <a:pt x="46012" y="491226"/>
                                </a:cubicBezTo>
                                <a:cubicBezTo>
                                  <a:pt x="41490" y="489353"/>
                                  <a:pt x="37195" y="487057"/>
                                  <a:pt x="33125" y="484338"/>
                                </a:cubicBezTo>
                                <a:cubicBezTo>
                                  <a:pt x="29056" y="481619"/>
                                  <a:pt x="25291" y="478529"/>
                                  <a:pt x="21831" y="475069"/>
                                </a:cubicBezTo>
                                <a:cubicBezTo>
                                  <a:pt x="18370" y="471608"/>
                                  <a:pt x="15280" y="467843"/>
                                  <a:pt x="12561" y="463774"/>
                                </a:cubicBezTo>
                                <a:cubicBezTo>
                                  <a:pt x="9842" y="459705"/>
                                  <a:pt x="7546" y="455410"/>
                                  <a:pt x="5673" y="450888"/>
                                </a:cubicBezTo>
                                <a:cubicBezTo>
                                  <a:pt x="3800" y="446367"/>
                                  <a:pt x="2386" y="441706"/>
                                  <a:pt x="1432" y="436906"/>
                                </a:cubicBezTo>
                                <a:cubicBezTo>
                                  <a:pt x="477" y="432106"/>
                                  <a:pt x="0" y="427259"/>
                                  <a:pt x="0" y="422365"/>
                                </a:cubicBezTo>
                                <a:lnTo>
                                  <a:pt x="0" y="74535"/>
                                </a:lnTo>
                                <a:cubicBezTo>
                                  <a:pt x="0" y="69641"/>
                                  <a:pt x="477" y="64794"/>
                                  <a:pt x="1432" y="59994"/>
                                </a:cubicBezTo>
                                <a:cubicBezTo>
                                  <a:pt x="2386" y="55194"/>
                                  <a:pt x="3800" y="50533"/>
                                  <a:pt x="5673" y="46012"/>
                                </a:cubicBezTo>
                                <a:cubicBezTo>
                                  <a:pt x="7546" y="41490"/>
                                  <a:pt x="9842" y="37195"/>
                                  <a:pt x="12561" y="33125"/>
                                </a:cubicBezTo>
                                <a:cubicBezTo>
                                  <a:pt x="15280" y="29056"/>
                                  <a:pt x="18370" y="25291"/>
                                  <a:pt x="21831" y="21831"/>
                                </a:cubicBezTo>
                                <a:cubicBezTo>
                                  <a:pt x="25291" y="18370"/>
                                  <a:pt x="29056" y="15280"/>
                                  <a:pt x="33125" y="12561"/>
                                </a:cubicBezTo>
                                <a:cubicBezTo>
                                  <a:pt x="37195" y="9842"/>
                                  <a:pt x="41490" y="7546"/>
                                  <a:pt x="46011" y="5674"/>
                                </a:cubicBezTo>
                                <a:cubicBezTo>
                                  <a:pt x="50533" y="3801"/>
                                  <a:pt x="55194" y="2387"/>
                                  <a:pt x="59994" y="1432"/>
                                </a:cubicBezTo>
                                <a:cubicBezTo>
                                  <a:pt x="64794" y="477"/>
                                  <a:pt x="69641" y="0"/>
                                  <a:pt x="74535"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802" name="Shape 802"/>
                        <wps:cNvSpPr/>
                        <wps:spPr>
                          <a:xfrm>
                            <a:off x="3629041" y="254919"/>
                            <a:ext cx="917354" cy="496900"/>
                          </a:xfrm>
                          <a:custGeom>
                            <a:avLst/>
                            <a:gdLst/>
                            <a:ahLst/>
                            <a:cxnLst/>
                            <a:rect l="0" t="0" r="0" b="0"/>
                            <a:pathLst>
                              <a:path w="917354" h="496900">
                                <a:moveTo>
                                  <a:pt x="74535" y="0"/>
                                </a:moveTo>
                                <a:lnTo>
                                  <a:pt x="842819" y="0"/>
                                </a:lnTo>
                                <a:cubicBezTo>
                                  <a:pt x="847713" y="0"/>
                                  <a:pt x="852560" y="477"/>
                                  <a:pt x="857359" y="1432"/>
                                </a:cubicBezTo>
                                <a:cubicBezTo>
                                  <a:pt x="862159" y="2387"/>
                                  <a:pt x="866820" y="3801"/>
                                  <a:pt x="871341" y="5674"/>
                                </a:cubicBezTo>
                                <a:cubicBezTo>
                                  <a:pt x="875863" y="7546"/>
                                  <a:pt x="880158" y="9842"/>
                                  <a:pt x="884227" y="12561"/>
                                </a:cubicBezTo>
                                <a:cubicBezTo>
                                  <a:pt x="888296" y="15280"/>
                                  <a:pt x="892061" y="18370"/>
                                  <a:pt x="895523" y="21831"/>
                                </a:cubicBezTo>
                                <a:cubicBezTo>
                                  <a:pt x="898983" y="25291"/>
                                  <a:pt x="902073" y="29056"/>
                                  <a:pt x="904792" y="33125"/>
                                </a:cubicBezTo>
                                <a:cubicBezTo>
                                  <a:pt x="907511" y="37195"/>
                                  <a:pt x="909806" y="41490"/>
                                  <a:pt x="911679" y="46012"/>
                                </a:cubicBezTo>
                                <a:cubicBezTo>
                                  <a:pt x="913551" y="50533"/>
                                  <a:pt x="914966" y="55194"/>
                                  <a:pt x="915921" y="59994"/>
                                </a:cubicBezTo>
                                <a:cubicBezTo>
                                  <a:pt x="916876" y="64794"/>
                                  <a:pt x="917353" y="69641"/>
                                  <a:pt x="917354" y="74535"/>
                                </a:cubicBezTo>
                                <a:lnTo>
                                  <a:pt x="917354" y="422365"/>
                                </a:lnTo>
                                <a:cubicBezTo>
                                  <a:pt x="917353" y="427259"/>
                                  <a:pt x="916876" y="432106"/>
                                  <a:pt x="915921" y="436906"/>
                                </a:cubicBezTo>
                                <a:cubicBezTo>
                                  <a:pt x="914966" y="441706"/>
                                  <a:pt x="913551" y="446367"/>
                                  <a:pt x="911679" y="450888"/>
                                </a:cubicBezTo>
                                <a:cubicBezTo>
                                  <a:pt x="909806" y="455410"/>
                                  <a:pt x="907511" y="459705"/>
                                  <a:pt x="904792" y="463774"/>
                                </a:cubicBezTo>
                                <a:cubicBezTo>
                                  <a:pt x="902073" y="467843"/>
                                  <a:pt x="898983" y="471608"/>
                                  <a:pt x="895523" y="475069"/>
                                </a:cubicBezTo>
                                <a:cubicBezTo>
                                  <a:pt x="892061" y="478529"/>
                                  <a:pt x="888296" y="481619"/>
                                  <a:pt x="884227" y="484338"/>
                                </a:cubicBezTo>
                                <a:cubicBezTo>
                                  <a:pt x="880158" y="487057"/>
                                  <a:pt x="875863" y="489353"/>
                                  <a:pt x="871341" y="491226"/>
                                </a:cubicBezTo>
                                <a:cubicBezTo>
                                  <a:pt x="866820" y="493099"/>
                                  <a:pt x="862159" y="494513"/>
                                  <a:pt x="857359" y="495468"/>
                                </a:cubicBezTo>
                                <a:cubicBezTo>
                                  <a:pt x="852560" y="496422"/>
                                  <a:pt x="847713" y="496900"/>
                                  <a:pt x="842819" y="496900"/>
                                </a:cubicBezTo>
                                <a:lnTo>
                                  <a:pt x="74535" y="496900"/>
                                </a:lnTo>
                                <a:cubicBezTo>
                                  <a:pt x="69641" y="496900"/>
                                  <a:pt x="64794" y="496422"/>
                                  <a:pt x="59994" y="495468"/>
                                </a:cubicBezTo>
                                <a:cubicBezTo>
                                  <a:pt x="55194" y="494513"/>
                                  <a:pt x="50533" y="493099"/>
                                  <a:pt x="46012" y="491226"/>
                                </a:cubicBezTo>
                                <a:cubicBezTo>
                                  <a:pt x="41490" y="489353"/>
                                  <a:pt x="37195" y="487057"/>
                                  <a:pt x="33125" y="484338"/>
                                </a:cubicBezTo>
                                <a:cubicBezTo>
                                  <a:pt x="29056" y="481619"/>
                                  <a:pt x="25291" y="478529"/>
                                  <a:pt x="21831" y="475069"/>
                                </a:cubicBezTo>
                                <a:cubicBezTo>
                                  <a:pt x="18370" y="471608"/>
                                  <a:pt x="15280" y="467843"/>
                                  <a:pt x="12561" y="463774"/>
                                </a:cubicBezTo>
                                <a:cubicBezTo>
                                  <a:pt x="9842" y="459705"/>
                                  <a:pt x="7546" y="455410"/>
                                  <a:pt x="5673" y="450888"/>
                                </a:cubicBezTo>
                                <a:cubicBezTo>
                                  <a:pt x="3800" y="446367"/>
                                  <a:pt x="2386" y="441706"/>
                                  <a:pt x="1432" y="436906"/>
                                </a:cubicBezTo>
                                <a:cubicBezTo>
                                  <a:pt x="477" y="432106"/>
                                  <a:pt x="0" y="427259"/>
                                  <a:pt x="0" y="422365"/>
                                </a:cubicBezTo>
                                <a:lnTo>
                                  <a:pt x="0" y="74535"/>
                                </a:lnTo>
                                <a:cubicBezTo>
                                  <a:pt x="0" y="69641"/>
                                  <a:pt x="477" y="64794"/>
                                  <a:pt x="1432" y="59994"/>
                                </a:cubicBezTo>
                                <a:cubicBezTo>
                                  <a:pt x="2386" y="55194"/>
                                  <a:pt x="3800" y="50533"/>
                                  <a:pt x="5673" y="46012"/>
                                </a:cubicBezTo>
                                <a:cubicBezTo>
                                  <a:pt x="7546" y="41490"/>
                                  <a:pt x="9842" y="37195"/>
                                  <a:pt x="12561" y="33125"/>
                                </a:cubicBezTo>
                                <a:cubicBezTo>
                                  <a:pt x="15280" y="29056"/>
                                  <a:pt x="18370" y="25291"/>
                                  <a:pt x="21831" y="21831"/>
                                </a:cubicBezTo>
                                <a:cubicBezTo>
                                  <a:pt x="25291" y="18370"/>
                                  <a:pt x="29056" y="15280"/>
                                  <a:pt x="33125" y="12561"/>
                                </a:cubicBezTo>
                                <a:cubicBezTo>
                                  <a:pt x="37195" y="9842"/>
                                  <a:pt x="41490" y="7546"/>
                                  <a:pt x="46011" y="5674"/>
                                </a:cubicBezTo>
                                <a:cubicBezTo>
                                  <a:pt x="50533" y="3801"/>
                                  <a:pt x="55194" y="2387"/>
                                  <a:pt x="59994" y="1432"/>
                                </a:cubicBezTo>
                                <a:cubicBezTo>
                                  <a:pt x="64794" y="477"/>
                                  <a:pt x="69641" y="0"/>
                                  <a:pt x="74535" y="0"/>
                                </a:cubicBezTo>
                                <a:close/>
                              </a:path>
                            </a:pathLst>
                          </a:custGeom>
                          <a:ln w="3822" cap="flat">
                            <a:miter lim="100000"/>
                          </a:ln>
                        </wps:spPr>
                        <wps:style>
                          <a:lnRef idx="1">
                            <a:srgbClr val="6C8EBF"/>
                          </a:lnRef>
                          <a:fillRef idx="0">
                            <a:srgbClr val="000000">
                              <a:alpha val="0"/>
                            </a:srgbClr>
                          </a:fillRef>
                          <a:effectRef idx="0">
                            <a:scrgbClr r="0" g="0" b="0"/>
                          </a:effectRef>
                          <a:fontRef idx="none"/>
                        </wps:style>
                        <wps:bodyPr/>
                      </wps:wsp>
                      <wps:wsp>
                        <wps:cNvPr id="803" name="Rectangle 803"/>
                        <wps:cNvSpPr/>
                        <wps:spPr>
                          <a:xfrm>
                            <a:off x="3983381" y="315805"/>
                            <a:ext cx="272067" cy="222531"/>
                          </a:xfrm>
                          <a:prstGeom prst="rect">
                            <a:avLst/>
                          </a:prstGeom>
                          <a:ln>
                            <a:noFill/>
                          </a:ln>
                        </wps:spPr>
                        <wps:txbx>
                          <w:txbxContent>
                            <w:p w14:paraId="2B017967" w14:textId="77777777" w:rsidR="008B3676" w:rsidRDefault="00560638">
                              <w:pPr>
                                <w:spacing w:after="160" w:line="259" w:lineRule="auto"/>
                                <w:ind w:left="0" w:right="0" w:firstLine="0"/>
                                <w:jc w:val="left"/>
                              </w:pPr>
                              <w:r>
                                <w:rPr>
                                  <w:w w:val="270"/>
                                  <w:sz w:val="23"/>
                                </w:rPr>
                                <w:t>😀</w:t>
                              </w:r>
                            </w:p>
                          </w:txbxContent>
                        </wps:txbx>
                        <wps:bodyPr horzOverflow="overflow" vert="horz" lIns="0" tIns="0" rIns="0" bIns="0" rtlCol="0">
                          <a:noAutofit/>
                        </wps:bodyPr>
                      </wps:wsp>
                      <wps:wsp>
                        <wps:cNvPr id="804" name="Rectangle 804"/>
                        <wps:cNvSpPr/>
                        <wps:spPr>
                          <a:xfrm>
                            <a:off x="3687570" y="514604"/>
                            <a:ext cx="1059230" cy="95567"/>
                          </a:xfrm>
                          <a:prstGeom prst="rect">
                            <a:avLst/>
                          </a:prstGeom>
                          <a:ln>
                            <a:noFill/>
                          </a:ln>
                        </wps:spPr>
                        <wps:txbx>
                          <w:txbxContent>
                            <w:p w14:paraId="4734CCB8" w14:textId="77777777" w:rsidR="008B3676" w:rsidRDefault="00560638">
                              <w:pPr>
                                <w:spacing w:after="160" w:line="259" w:lineRule="auto"/>
                                <w:ind w:left="0" w:right="0" w:firstLine="0"/>
                                <w:jc w:val="left"/>
                              </w:pPr>
                              <w:r>
                                <w:rPr>
                                  <w:rFonts w:ascii="Arial" w:eastAsia="Arial" w:hAnsi="Arial" w:cs="Arial"/>
                                  <w:b/>
                                  <w:sz w:val="12"/>
                                </w:rPr>
                                <w:t>Inpatient mortality = ?</w:t>
                              </w:r>
                            </w:p>
                          </w:txbxContent>
                        </wps:txbx>
                        <wps:bodyPr horzOverflow="overflow" vert="horz" lIns="0" tIns="0" rIns="0" bIns="0" rtlCol="0">
                          <a:noAutofit/>
                        </wps:bodyPr>
                      </wps:wsp>
                      <wps:wsp>
                        <wps:cNvPr id="805" name="Shape 805"/>
                        <wps:cNvSpPr/>
                        <wps:spPr>
                          <a:xfrm>
                            <a:off x="4042644" y="608511"/>
                            <a:ext cx="66079" cy="59411"/>
                          </a:xfrm>
                          <a:custGeom>
                            <a:avLst/>
                            <a:gdLst/>
                            <a:ahLst/>
                            <a:cxnLst/>
                            <a:rect l="0" t="0" r="0" b="0"/>
                            <a:pathLst>
                              <a:path w="66079" h="59411">
                                <a:moveTo>
                                  <a:pt x="2344" y="0"/>
                                </a:moveTo>
                                <a:cubicBezTo>
                                  <a:pt x="5229" y="174"/>
                                  <a:pt x="8504" y="261"/>
                                  <a:pt x="12170" y="261"/>
                                </a:cubicBezTo>
                                <a:cubicBezTo>
                                  <a:pt x="19562" y="261"/>
                                  <a:pt x="23799" y="174"/>
                                  <a:pt x="24881" y="0"/>
                                </a:cubicBezTo>
                                <a:lnTo>
                                  <a:pt x="25783" y="0"/>
                                </a:lnTo>
                                <a:cubicBezTo>
                                  <a:pt x="26143" y="349"/>
                                  <a:pt x="26324" y="610"/>
                                  <a:pt x="26324" y="784"/>
                                </a:cubicBezTo>
                                <a:cubicBezTo>
                                  <a:pt x="26324" y="958"/>
                                  <a:pt x="26263" y="1481"/>
                                  <a:pt x="26143" y="2352"/>
                                </a:cubicBezTo>
                                <a:cubicBezTo>
                                  <a:pt x="25903" y="3107"/>
                                  <a:pt x="25602" y="3659"/>
                                  <a:pt x="25241" y="4007"/>
                                </a:cubicBezTo>
                                <a:lnTo>
                                  <a:pt x="24160" y="4007"/>
                                </a:lnTo>
                                <a:cubicBezTo>
                                  <a:pt x="20794" y="4007"/>
                                  <a:pt x="19112" y="4385"/>
                                  <a:pt x="19112" y="5140"/>
                                </a:cubicBezTo>
                                <a:cubicBezTo>
                                  <a:pt x="19112" y="5430"/>
                                  <a:pt x="20614" y="9699"/>
                                  <a:pt x="23619" y="17945"/>
                                </a:cubicBezTo>
                                <a:cubicBezTo>
                                  <a:pt x="26624" y="26192"/>
                                  <a:pt x="28156" y="30373"/>
                                  <a:pt x="28216" y="30490"/>
                                </a:cubicBezTo>
                                <a:lnTo>
                                  <a:pt x="28487" y="30228"/>
                                </a:lnTo>
                                <a:cubicBezTo>
                                  <a:pt x="28727" y="29996"/>
                                  <a:pt x="29088" y="29619"/>
                                  <a:pt x="29569" y="29096"/>
                                </a:cubicBezTo>
                                <a:cubicBezTo>
                                  <a:pt x="30050" y="28573"/>
                                  <a:pt x="30681" y="27876"/>
                                  <a:pt x="31462" y="27005"/>
                                </a:cubicBezTo>
                                <a:cubicBezTo>
                                  <a:pt x="32243" y="26134"/>
                                  <a:pt x="33205" y="25060"/>
                                  <a:pt x="34347" y="23782"/>
                                </a:cubicBezTo>
                                <a:cubicBezTo>
                                  <a:pt x="35489" y="22504"/>
                                  <a:pt x="36781" y="21023"/>
                                  <a:pt x="38223" y="19339"/>
                                </a:cubicBezTo>
                                <a:cubicBezTo>
                                  <a:pt x="43752" y="13125"/>
                                  <a:pt x="46967" y="9466"/>
                                  <a:pt x="47869" y="8363"/>
                                </a:cubicBezTo>
                                <a:cubicBezTo>
                                  <a:pt x="48770" y="7259"/>
                                  <a:pt x="49251" y="6359"/>
                                  <a:pt x="49311" y="5662"/>
                                </a:cubicBezTo>
                                <a:cubicBezTo>
                                  <a:pt x="49311" y="4733"/>
                                  <a:pt x="48350" y="4181"/>
                                  <a:pt x="46427" y="4007"/>
                                </a:cubicBezTo>
                                <a:cubicBezTo>
                                  <a:pt x="45405" y="4007"/>
                                  <a:pt x="44894" y="3717"/>
                                  <a:pt x="44894" y="3136"/>
                                </a:cubicBezTo>
                                <a:cubicBezTo>
                                  <a:pt x="44894" y="3020"/>
                                  <a:pt x="44954" y="2613"/>
                                  <a:pt x="45074" y="1917"/>
                                </a:cubicBezTo>
                                <a:cubicBezTo>
                                  <a:pt x="45255" y="1045"/>
                                  <a:pt x="45405" y="523"/>
                                  <a:pt x="45525" y="349"/>
                                </a:cubicBezTo>
                                <a:cubicBezTo>
                                  <a:pt x="45645" y="174"/>
                                  <a:pt x="46066" y="58"/>
                                  <a:pt x="46787" y="0"/>
                                </a:cubicBezTo>
                                <a:cubicBezTo>
                                  <a:pt x="46907" y="0"/>
                                  <a:pt x="47779" y="29"/>
                                  <a:pt x="49402" y="87"/>
                                </a:cubicBezTo>
                                <a:cubicBezTo>
                                  <a:pt x="51024" y="145"/>
                                  <a:pt x="53398" y="203"/>
                                  <a:pt x="56523" y="261"/>
                                </a:cubicBezTo>
                                <a:cubicBezTo>
                                  <a:pt x="58146" y="261"/>
                                  <a:pt x="59829" y="232"/>
                                  <a:pt x="61571" y="174"/>
                                </a:cubicBezTo>
                                <a:cubicBezTo>
                                  <a:pt x="63314" y="116"/>
                                  <a:pt x="64306" y="87"/>
                                  <a:pt x="64546" y="87"/>
                                </a:cubicBezTo>
                                <a:cubicBezTo>
                                  <a:pt x="65568" y="87"/>
                                  <a:pt x="66079" y="349"/>
                                  <a:pt x="66079" y="871"/>
                                </a:cubicBezTo>
                                <a:cubicBezTo>
                                  <a:pt x="66079" y="1103"/>
                                  <a:pt x="65989" y="1568"/>
                                  <a:pt x="65808" y="2265"/>
                                </a:cubicBezTo>
                                <a:cubicBezTo>
                                  <a:pt x="65628" y="2962"/>
                                  <a:pt x="65478" y="3368"/>
                                  <a:pt x="65358" y="3485"/>
                                </a:cubicBezTo>
                                <a:cubicBezTo>
                                  <a:pt x="65237" y="3833"/>
                                  <a:pt x="64607" y="4007"/>
                                  <a:pt x="63465" y="4007"/>
                                </a:cubicBezTo>
                                <a:cubicBezTo>
                                  <a:pt x="59137" y="4298"/>
                                  <a:pt x="55622" y="5749"/>
                                  <a:pt x="52917" y="8363"/>
                                </a:cubicBezTo>
                                <a:cubicBezTo>
                                  <a:pt x="52376" y="8886"/>
                                  <a:pt x="48170" y="13619"/>
                                  <a:pt x="40296" y="22562"/>
                                </a:cubicBezTo>
                                <a:lnTo>
                                  <a:pt x="28667" y="35716"/>
                                </a:lnTo>
                                <a:lnTo>
                                  <a:pt x="26324" y="44776"/>
                                </a:lnTo>
                                <a:cubicBezTo>
                                  <a:pt x="24701" y="50990"/>
                                  <a:pt x="23889" y="54243"/>
                                  <a:pt x="23889" y="54533"/>
                                </a:cubicBezTo>
                                <a:cubicBezTo>
                                  <a:pt x="23889" y="55172"/>
                                  <a:pt x="25933" y="55491"/>
                                  <a:pt x="30019" y="55491"/>
                                </a:cubicBezTo>
                                <a:cubicBezTo>
                                  <a:pt x="30981" y="55491"/>
                                  <a:pt x="31612" y="55520"/>
                                  <a:pt x="31913" y="55578"/>
                                </a:cubicBezTo>
                                <a:cubicBezTo>
                                  <a:pt x="32213" y="55636"/>
                                  <a:pt x="32393" y="55927"/>
                                  <a:pt x="32453" y="56449"/>
                                </a:cubicBezTo>
                                <a:cubicBezTo>
                                  <a:pt x="32453" y="56566"/>
                                  <a:pt x="32393" y="56914"/>
                                  <a:pt x="32273" y="57495"/>
                                </a:cubicBezTo>
                                <a:cubicBezTo>
                                  <a:pt x="32033" y="58482"/>
                                  <a:pt x="31853" y="59034"/>
                                  <a:pt x="31732" y="59150"/>
                                </a:cubicBezTo>
                                <a:cubicBezTo>
                                  <a:pt x="31612" y="59266"/>
                                  <a:pt x="31131" y="59353"/>
                                  <a:pt x="30290" y="59411"/>
                                </a:cubicBezTo>
                                <a:cubicBezTo>
                                  <a:pt x="29990" y="59411"/>
                                  <a:pt x="28727" y="59411"/>
                                  <a:pt x="26504" y="59411"/>
                                </a:cubicBezTo>
                                <a:cubicBezTo>
                                  <a:pt x="24280" y="59411"/>
                                  <a:pt x="21515" y="59382"/>
                                  <a:pt x="18210" y="59324"/>
                                </a:cubicBezTo>
                                <a:cubicBezTo>
                                  <a:pt x="14484" y="59324"/>
                                  <a:pt x="11659" y="59324"/>
                                  <a:pt x="9736" y="59324"/>
                                </a:cubicBezTo>
                                <a:cubicBezTo>
                                  <a:pt x="7813" y="59324"/>
                                  <a:pt x="6731" y="59353"/>
                                  <a:pt x="6491" y="59411"/>
                                </a:cubicBezTo>
                                <a:cubicBezTo>
                                  <a:pt x="5409" y="59411"/>
                                  <a:pt x="4868" y="59179"/>
                                  <a:pt x="4868" y="58714"/>
                                </a:cubicBezTo>
                                <a:cubicBezTo>
                                  <a:pt x="4868" y="58424"/>
                                  <a:pt x="4958" y="57988"/>
                                  <a:pt x="5138" y="57408"/>
                                </a:cubicBezTo>
                                <a:cubicBezTo>
                                  <a:pt x="5199" y="57233"/>
                                  <a:pt x="5259" y="57059"/>
                                  <a:pt x="5319" y="56885"/>
                                </a:cubicBezTo>
                                <a:cubicBezTo>
                                  <a:pt x="5379" y="56711"/>
                                  <a:pt x="5409" y="56566"/>
                                  <a:pt x="5409" y="56449"/>
                                </a:cubicBezTo>
                                <a:cubicBezTo>
                                  <a:pt x="5409" y="56333"/>
                                  <a:pt x="5439" y="56217"/>
                                  <a:pt x="5499" y="56101"/>
                                </a:cubicBezTo>
                                <a:cubicBezTo>
                                  <a:pt x="5559" y="55985"/>
                                  <a:pt x="5619" y="55898"/>
                                  <a:pt x="5679" y="55840"/>
                                </a:cubicBezTo>
                                <a:cubicBezTo>
                                  <a:pt x="5740" y="55781"/>
                                  <a:pt x="5829" y="55723"/>
                                  <a:pt x="5950" y="55665"/>
                                </a:cubicBezTo>
                                <a:cubicBezTo>
                                  <a:pt x="6070" y="55607"/>
                                  <a:pt x="6220" y="55578"/>
                                  <a:pt x="6400" y="55578"/>
                                </a:cubicBezTo>
                                <a:cubicBezTo>
                                  <a:pt x="6581" y="55578"/>
                                  <a:pt x="6761" y="55578"/>
                                  <a:pt x="6941" y="55578"/>
                                </a:cubicBezTo>
                                <a:cubicBezTo>
                                  <a:pt x="7122" y="55578"/>
                                  <a:pt x="7392" y="55549"/>
                                  <a:pt x="7753" y="55491"/>
                                </a:cubicBezTo>
                                <a:cubicBezTo>
                                  <a:pt x="8113" y="55433"/>
                                  <a:pt x="8504" y="55433"/>
                                  <a:pt x="8925" y="55491"/>
                                </a:cubicBezTo>
                                <a:cubicBezTo>
                                  <a:pt x="11269" y="55433"/>
                                  <a:pt x="12801" y="55317"/>
                                  <a:pt x="13522" y="55143"/>
                                </a:cubicBezTo>
                                <a:cubicBezTo>
                                  <a:pt x="14243" y="54968"/>
                                  <a:pt x="14784" y="54591"/>
                                  <a:pt x="15145" y="54010"/>
                                </a:cubicBezTo>
                                <a:cubicBezTo>
                                  <a:pt x="15325" y="53720"/>
                                  <a:pt x="16197" y="50584"/>
                                  <a:pt x="17759" y="44602"/>
                                </a:cubicBezTo>
                                <a:lnTo>
                                  <a:pt x="20013" y="35629"/>
                                </a:lnTo>
                                <a:lnTo>
                                  <a:pt x="8925" y="5227"/>
                                </a:lnTo>
                                <a:cubicBezTo>
                                  <a:pt x="8865" y="5169"/>
                                  <a:pt x="8805" y="5111"/>
                                  <a:pt x="8744" y="5053"/>
                                </a:cubicBezTo>
                                <a:cubicBezTo>
                                  <a:pt x="8684" y="4995"/>
                                  <a:pt x="8624" y="4936"/>
                                  <a:pt x="8564" y="4878"/>
                                </a:cubicBezTo>
                                <a:cubicBezTo>
                                  <a:pt x="8504" y="4820"/>
                                  <a:pt x="8414" y="4762"/>
                                  <a:pt x="8294" y="4704"/>
                                </a:cubicBezTo>
                                <a:cubicBezTo>
                                  <a:pt x="8174" y="4646"/>
                                  <a:pt x="8053" y="4588"/>
                                  <a:pt x="7933" y="4530"/>
                                </a:cubicBezTo>
                                <a:cubicBezTo>
                                  <a:pt x="7813" y="4472"/>
                                  <a:pt x="7663" y="4414"/>
                                  <a:pt x="7482" y="4356"/>
                                </a:cubicBezTo>
                                <a:cubicBezTo>
                                  <a:pt x="7302" y="4298"/>
                                  <a:pt x="7062" y="4269"/>
                                  <a:pt x="6761" y="4269"/>
                                </a:cubicBezTo>
                                <a:cubicBezTo>
                                  <a:pt x="6460" y="4269"/>
                                  <a:pt x="6190" y="4240"/>
                                  <a:pt x="5950" y="4181"/>
                                </a:cubicBezTo>
                                <a:cubicBezTo>
                                  <a:pt x="5709" y="4123"/>
                                  <a:pt x="5319" y="4094"/>
                                  <a:pt x="4778" y="4094"/>
                                </a:cubicBezTo>
                                <a:cubicBezTo>
                                  <a:pt x="4237" y="4094"/>
                                  <a:pt x="3726" y="4065"/>
                                  <a:pt x="3245" y="4007"/>
                                </a:cubicBezTo>
                                <a:cubicBezTo>
                                  <a:pt x="2524" y="4007"/>
                                  <a:pt x="2013" y="4007"/>
                                  <a:pt x="1713" y="4007"/>
                                </a:cubicBezTo>
                                <a:cubicBezTo>
                                  <a:pt x="1412" y="4007"/>
                                  <a:pt x="1112" y="3978"/>
                                  <a:pt x="811" y="3920"/>
                                </a:cubicBezTo>
                                <a:cubicBezTo>
                                  <a:pt x="511" y="3862"/>
                                  <a:pt x="300" y="3775"/>
                                  <a:pt x="180" y="3659"/>
                                </a:cubicBezTo>
                                <a:cubicBezTo>
                                  <a:pt x="60" y="3543"/>
                                  <a:pt x="0" y="3368"/>
                                  <a:pt x="0" y="3136"/>
                                </a:cubicBezTo>
                                <a:cubicBezTo>
                                  <a:pt x="0" y="2904"/>
                                  <a:pt x="90" y="2410"/>
                                  <a:pt x="271" y="1655"/>
                                </a:cubicBezTo>
                                <a:cubicBezTo>
                                  <a:pt x="451" y="900"/>
                                  <a:pt x="721" y="377"/>
                                  <a:pt x="1082" y="87"/>
                                </a:cubicBezTo>
                                <a:cubicBezTo>
                                  <a:pt x="1202" y="29"/>
                                  <a:pt x="1623" y="0"/>
                                  <a:pt x="2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4042644" y="608511"/>
                            <a:ext cx="66079" cy="59411"/>
                          </a:xfrm>
                          <a:custGeom>
                            <a:avLst/>
                            <a:gdLst/>
                            <a:ahLst/>
                            <a:cxnLst/>
                            <a:rect l="0" t="0" r="0" b="0"/>
                            <a:pathLst>
                              <a:path w="66079" h="59411">
                                <a:moveTo>
                                  <a:pt x="3245" y="4007"/>
                                </a:moveTo>
                                <a:cubicBezTo>
                                  <a:pt x="2524" y="4007"/>
                                  <a:pt x="2013" y="4007"/>
                                  <a:pt x="1713" y="4007"/>
                                </a:cubicBezTo>
                                <a:cubicBezTo>
                                  <a:pt x="1412" y="4007"/>
                                  <a:pt x="1112" y="3978"/>
                                  <a:pt x="811" y="3920"/>
                                </a:cubicBezTo>
                                <a:cubicBezTo>
                                  <a:pt x="511" y="3862"/>
                                  <a:pt x="300" y="3775"/>
                                  <a:pt x="180" y="3659"/>
                                </a:cubicBezTo>
                                <a:cubicBezTo>
                                  <a:pt x="60" y="3543"/>
                                  <a:pt x="0" y="3368"/>
                                  <a:pt x="0" y="3136"/>
                                </a:cubicBezTo>
                                <a:cubicBezTo>
                                  <a:pt x="0" y="2904"/>
                                  <a:pt x="90" y="2410"/>
                                  <a:pt x="271" y="1655"/>
                                </a:cubicBezTo>
                                <a:cubicBezTo>
                                  <a:pt x="451" y="900"/>
                                  <a:pt x="721" y="377"/>
                                  <a:pt x="1082" y="87"/>
                                </a:cubicBezTo>
                                <a:cubicBezTo>
                                  <a:pt x="1202" y="29"/>
                                  <a:pt x="1623" y="0"/>
                                  <a:pt x="2344" y="0"/>
                                </a:cubicBezTo>
                                <a:cubicBezTo>
                                  <a:pt x="5229" y="174"/>
                                  <a:pt x="8504" y="261"/>
                                  <a:pt x="12170" y="261"/>
                                </a:cubicBezTo>
                                <a:cubicBezTo>
                                  <a:pt x="19562" y="261"/>
                                  <a:pt x="23799" y="174"/>
                                  <a:pt x="24881" y="0"/>
                                </a:cubicBezTo>
                                <a:lnTo>
                                  <a:pt x="25783" y="0"/>
                                </a:lnTo>
                                <a:cubicBezTo>
                                  <a:pt x="26143" y="349"/>
                                  <a:pt x="26324" y="610"/>
                                  <a:pt x="26324" y="784"/>
                                </a:cubicBezTo>
                                <a:cubicBezTo>
                                  <a:pt x="26324" y="958"/>
                                  <a:pt x="26263" y="1481"/>
                                  <a:pt x="26143" y="2352"/>
                                </a:cubicBezTo>
                                <a:cubicBezTo>
                                  <a:pt x="25903" y="3107"/>
                                  <a:pt x="25602" y="3659"/>
                                  <a:pt x="25241" y="4007"/>
                                </a:cubicBezTo>
                                <a:lnTo>
                                  <a:pt x="24160" y="4007"/>
                                </a:lnTo>
                                <a:cubicBezTo>
                                  <a:pt x="20794" y="4007"/>
                                  <a:pt x="19112" y="4385"/>
                                  <a:pt x="19112" y="5140"/>
                                </a:cubicBezTo>
                                <a:cubicBezTo>
                                  <a:pt x="19112" y="5430"/>
                                  <a:pt x="20614" y="9699"/>
                                  <a:pt x="23619" y="17945"/>
                                </a:cubicBezTo>
                                <a:cubicBezTo>
                                  <a:pt x="26624" y="26192"/>
                                  <a:pt x="28156" y="30373"/>
                                  <a:pt x="28216" y="30490"/>
                                </a:cubicBezTo>
                                <a:lnTo>
                                  <a:pt x="28487" y="30228"/>
                                </a:lnTo>
                                <a:cubicBezTo>
                                  <a:pt x="28727" y="29996"/>
                                  <a:pt x="29088" y="29619"/>
                                  <a:pt x="29569" y="29096"/>
                                </a:cubicBezTo>
                                <a:cubicBezTo>
                                  <a:pt x="30050" y="28573"/>
                                  <a:pt x="30681" y="27876"/>
                                  <a:pt x="31462" y="27005"/>
                                </a:cubicBezTo>
                                <a:cubicBezTo>
                                  <a:pt x="32243" y="26134"/>
                                  <a:pt x="33205" y="25060"/>
                                  <a:pt x="34347" y="23782"/>
                                </a:cubicBezTo>
                                <a:cubicBezTo>
                                  <a:pt x="35489" y="22504"/>
                                  <a:pt x="36781" y="21023"/>
                                  <a:pt x="38223" y="19339"/>
                                </a:cubicBezTo>
                                <a:cubicBezTo>
                                  <a:pt x="43752" y="13125"/>
                                  <a:pt x="46967" y="9466"/>
                                  <a:pt x="47869" y="8363"/>
                                </a:cubicBezTo>
                                <a:cubicBezTo>
                                  <a:pt x="48770" y="7259"/>
                                  <a:pt x="49251" y="6359"/>
                                  <a:pt x="49311" y="5662"/>
                                </a:cubicBezTo>
                                <a:cubicBezTo>
                                  <a:pt x="49311" y="4733"/>
                                  <a:pt x="48350" y="4181"/>
                                  <a:pt x="46427" y="4007"/>
                                </a:cubicBezTo>
                                <a:cubicBezTo>
                                  <a:pt x="45405" y="4007"/>
                                  <a:pt x="44894" y="3717"/>
                                  <a:pt x="44894" y="3136"/>
                                </a:cubicBezTo>
                                <a:cubicBezTo>
                                  <a:pt x="44894" y="3020"/>
                                  <a:pt x="44954" y="2613"/>
                                  <a:pt x="45074" y="1917"/>
                                </a:cubicBezTo>
                                <a:cubicBezTo>
                                  <a:pt x="45255" y="1045"/>
                                  <a:pt x="45405" y="523"/>
                                  <a:pt x="45525" y="349"/>
                                </a:cubicBezTo>
                                <a:cubicBezTo>
                                  <a:pt x="45645" y="174"/>
                                  <a:pt x="46066" y="58"/>
                                  <a:pt x="46787" y="0"/>
                                </a:cubicBezTo>
                                <a:cubicBezTo>
                                  <a:pt x="46907" y="0"/>
                                  <a:pt x="47779" y="29"/>
                                  <a:pt x="49402" y="87"/>
                                </a:cubicBezTo>
                                <a:cubicBezTo>
                                  <a:pt x="51024" y="145"/>
                                  <a:pt x="53398" y="203"/>
                                  <a:pt x="56523" y="261"/>
                                </a:cubicBezTo>
                                <a:cubicBezTo>
                                  <a:pt x="58146" y="261"/>
                                  <a:pt x="59829" y="232"/>
                                  <a:pt x="61571" y="174"/>
                                </a:cubicBezTo>
                                <a:cubicBezTo>
                                  <a:pt x="63314" y="116"/>
                                  <a:pt x="64306" y="87"/>
                                  <a:pt x="64546" y="87"/>
                                </a:cubicBezTo>
                                <a:cubicBezTo>
                                  <a:pt x="65568" y="87"/>
                                  <a:pt x="66079" y="349"/>
                                  <a:pt x="66079" y="871"/>
                                </a:cubicBezTo>
                                <a:cubicBezTo>
                                  <a:pt x="66079" y="1103"/>
                                  <a:pt x="65989" y="1568"/>
                                  <a:pt x="65808" y="2265"/>
                                </a:cubicBezTo>
                                <a:cubicBezTo>
                                  <a:pt x="65628" y="2962"/>
                                  <a:pt x="65478" y="3368"/>
                                  <a:pt x="65358" y="3485"/>
                                </a:cubicBezTo>
                                <a:cubicBezTo>
                                  <a:pt x="65237" y="3833"/>
                                  <a:pt x="64607" y="4007"/>
                                  <a:pt x="63465" y="4007"/>
                                </a:cubicBezTo>
                                <a:cubicBezTo>
                                  <a:pt x="59137" y="4298"/>
                                  <a:pt x="55622" y="5749"/>
                                  <a:pt x="52917" y="8363"/>
                                </a:cubicBezTo>
                                <a:cubicBezTo>
                                  <a:pt x="52376" y="8886"/>
                                  <a:pt x="48170" y="13619"/>
                                  <a:pt x="40296" y="22562"/>
                                </a:cubicBezTo>
                                <a:lnTo>
                                  <a:pt x="28667" y="35716"/>
                                </a:lnTo>
                                <a:lnTo>
                                  <a:pt x="26324" y="44776"/>
                                </a:lnTo>
                                <a:cubicBezTo>
                                  <a:pt x="24701" y="50990"/>
                                  <a:pt x="23889" y="54243"/>
                                  <a:pt x="23889" y="54533"/>
                                </a:cubicBezTo>
                                <a:cubicBezTo>
                                  <a:pt x="23889" y="55172"/>
                                  <a:pt x="25933" y="55491"/>
                                  <a:pt x="30019" y="55491"/>
                                </a:cubicBezTo>
                                <a:cubicBezTo>
                                  <a:pt x="30981" y="55491"/>
                                  <a:pt x="31612" y="55520"/>
                                  <a:pt x="31913" y="55578"/>
                                </a:cubicBezTo>
                                <a:cubicBezTo>
                                  <a:pt x="32213" y="55636"/>
                                  <a:pt x="32393" y="55927"/>
                                  <a:pt x="32453" y="56449"/>
                                </a:cubicBezTo>
                                <a:cubicBezTo>
                                  <a:pt x="32453" y="56566"/>
                                  <a:pt x="32393" y="56914"/>
                                  <a:pt x="32273" y="57495"/>
                                </a:cubicBezTo>
                                <a:cubicBezTo>
                                  <a:pt x="32033" y="58482"/>
                                  <a:pt x="31853" y="59034"/>
                                  <a:pt x="31732" y="59150"/>
                                </a:cubicBezTo>
                                <a:cubicBezTo>
                                  <a:pt x="31612" y="59266"/>
                                  <a:pt x="31131" y="59353"/>
                                  <a:pt x="30290" y="59411"/>
                                </a:cubicBezTo>
                                <a:cubicBezTo>
                                  <a:pt x="29990" y="59411"/>
                                  <a:pt x="28727" y="59411"/>
                                  <a:pt x="26504" y="59411"/>
                                </a:cubicBezTo>
                                <a:cubicBezTo>
                                  <a:pt x="24280" y="59411"/>
                                  <a:pt x="21515" y="59382"/>
                                  <a:pt x="18210" y="59324"/>
                                </a:cubicBezTo>
                                <a:cubicBezTo>
                                  <a:pt x="14484" y="59324"/>
                                  <a:pt x="11659" y="59324"/>
                                  <a:pt x="9736" y="59324"/>
                                </a:cubicBezTo>
                                <a:cubicBezTo>
                                  <a:pt x="7813" y="59324"/>
                                  <a:pt x="6731" y="59353"/>
                                  <a:pt x="6491" y="59411"/>
                                </a:cubicBezTo>
                                <a:cubicBezTo>
                                  <a:pt x="5409" y="59411"/>
                                  <a:pt x="4868" y="59179"/>
                                  <a:pt x="4868" y="58714"/>
                                </a:cubicBezTo>
                                <a:cubicBezTo>
                                  <a:pt x="4868" y="58424"/>
                                  <a:pt x="4958" y="57988"/>
                                  <a:pt x="5138" y="57408"/>
                                </a:cubicBezTo>
                                <a:cubicBezTo>
                                  <a:pt x="5199" y="57233"/>
                                  <a:pt x="5259" y="57059"/>
                                  <a:pt x="5319" y="56885"/>
                                </a:cubicBezTo>
                                <a:cubicBezTo>
                                  <a:pt x="5379" y="56711"/>
                                  <a:pt x="5409" y="56566"/>
                                  <a:pt x="5409" y="56449"/>
                                </a:cubicBezTo>
                                <a:cubicBezTo>
                                  <a:pt x="5409" y="56333"/>
                                  <a:pt x="5439" y="56217"/>
                                  <a:pt x="5499" y="56101"/>
                                </a:cubicBezTo>
                                <a:cubicBezTo>
                                  <a:pt x="5559" y="55985"/>
                                  <a:pt x="5619" y="55898"/>
                                  <a:pt x="5679" y="55840"/>
                                </a:cubicBezTo>
                                <a:cubicBezTo>
                                  <a:pt x="5740" y="55781"/>
                                  <a:pt x="5829" y="55723"/>
                                  <a:pt x="5950" y="55665"/>
                                </a:cubicBezTo>
                                <a:cubicBezTo>
                                  <a:pt x="6070" y="55607"/>
                                  <a:pt x="6220" y="55578"/>
                                  <a:pt x="6400" y="55578"/>
                                </a:cubicBezTo>
                                <a:cubicBezTo>
                                  <a:pt x="6581" y="55578"/>
                                  <a:pt x="6761" y="55578"/>
                                  <a:pt x="6941" y="55578"/>
                                </a:cubicBezTo>
                                <a:cubicBezTo>
                                  <a:pt x="7122" y="55578"/>
                                  <a:pt x="7392" y="55549"/>
                                  <a:pt x="7753" y="55491"/>
                                </a:cubicBezTo>
                                <a:cubicBezTo>
                                  <a:pt x="8113" y="55433"/>
                                  <a:pt x="8504" y="55433"/>
                                  <a:pt x="8925" y="55491"/>
                                </a:cubicBezTo>
                                <a:cubicBezTo>
                                  <a:pt x="11269" y="55433"/>
                                  <a:pt x="12801" y="55317"/>
                                  <a:pt x="13522" y="55143"/>
                                </a:cubicBezTo>
                                <a:cubicBezTo>
                                  <a:pt x="14243" y="54968"/>
                                  <a:pt x="14784" y="54591"/>
                                  <a:pt x="15145" y="54010"/>
                                </a:cubicBezTo>
                                <a:cubicBezTo>
                                  <a:pt x="15325" y="53720"/>
                                  <a:pt x="16197" y="50584"/>
                                  <a:pt x="17759" y="44602"/>
                                </a:cubicBezTo>
                                <a:lnTo>
                                  <a:pt x="20013" y="35629"/>
                                </a:lnTo>
                                <a:lnTo>
                                  <a:pt x="8925" y="5227"/>
                                </a:lnTo>
                                <a:cubicBezTo>
                                  <a:pt x="8865" y="5169"/>
                                  <a:pt x="8805" y="5111"/>
                                  <a:pt x="8744" y="5053"/>
                                </a:cubicBezTo>
                                <a:cubicBezTo>
                                  <a:pt x="8684" y="4995"/>
                                  <a:pt x="8624" y="4936"/>
                                  <a:pt x="8564" y="4878"/>
                                </a:cubicBezTo>
                                <a:cubicBezTo>
                                  <a:pt x="8504" y="4820"/>
                                  <a:pt x="8414" y="4762"/>
                                  <a:pt x="8294" y="4704"/>
                                </a:cubicBezTo>
                                <a:cubicBezTo>
                                  <a:pt x="8174" y="4646"/>
                                  <a:pt x="8053" y="4588"/>
                                  <a:pt x="7933" y="4530"/>
                                </a:cubicBezTo>
                                <a:cubicBezTo>
                                  <a:pt x="7813" y="4472"/>
                                  <a:pt x="7663" y="4414"/>
                                  <a:pt x="7482" y="4356"/>
                                </a:cubicBezTo>
                                <a:cubicBezTo>
                                  <a:pt x="7302" y="4298"/>
                                  <a:pt x="7062" y="4269"/>
                                  <a:pt x="6761" y="4269"/>
                                </a:cubicBezTo>
                                <a:cubicBezTo>
                                  <a:pt x="6460" y="4269"/>
                                  <a:pt x="6190" y="4240"/>
                                  <a:pt x="5950" y="4181"/>
                                </a:cubicBezTo>
                                <a:cubicBezTo>
                                  <a:pt x="5709" y="4123"/>
                                  <a:pt x="5319" y="4094"/>
                                  <a:pt x="4778" y="4094"/>
                                </a:cubicBezTo>
                                <a:cubicBezTo>
                                  <a:pt x="4237" y="4094"/>
                                  <a:pt x="3726" y="4065"/>
                                  <a:pt x="3245" y="4007"/>
                                </a:cubicBezTo>
                                <a:close/>
                              </a:path>
                            </a:pathLst>
                          </a:custGeom>
                          <a:ln w="0" cap="flat">
                            <a:miter lim="100000"/>
                          </a:ln>
                        </wps:spPr>
                        <wps:style>
                          <a:lnRef idx="1">
                            <a:srgbClr val="000000">
                              <a:alpha val="20784"/>
                            </a:srgbClr>
                          </a:lnRef>
                          <a:fillRef idx="0">
                            <a:srgbClr val="000000">
                              <a:alpha val="0"/>
                            </a:srgbClr>
                          </a:fillRef>
                          <a:effectRef idx="0">
                            <a:scrgbClr r="0" g="0" b="0"/>
                          </a:effectRef>
                          <a:fontRef idx="none"/>
                        </wps:style>
                        <wps:bodyPr/>
                      </wps:wsp>
                      <wps:wsp>
                        <wps:cNvPr id="807" name="Shape 807"/>
                        <wps:cNvSpPr/>
                        <wps:spPr>
                          <a:xfrm>
                            <a:off x="4100580" y="640058"/>
                            <a:ext cx="21925" cy="41018"/>
                          </a:xfrm>
                          <a:custGeom>
                            <a:avLst/>
                            <a:gdLst/>
                            <a:ahLst/>
                            <a:cxnLst/>
                            <a:rect l="0" t="0" r="0" b="0"/>
                            <a:pathLst>
                              <a:path w="21925" h="41018">
                                <a:moveTo>
                                  <a:pt x="12874" y="0"/>
                                </a:moveTo>
                                <a:cubicBezTo>
                                  <a:pt x="13257" y="0"/>
                                  <a:pt x="13618" y="123"/>
                                  <a:pt x="13958" y="369"/>
                                </a:cubicBezTo>
                                <a:lnTo>
                                  <a:pt x="13958" y="18785"/>
                                </a:lnTo>
                                <a:lnTo>
                                  <a:pt x="14022" y="37261"/>
                                </a:lnTo>
                                <a:cubicBezTo>
                                  <a:pt x="14319" y="37549"/>
                                  <a:pt x="14574" y="37733"/>
                                  <a:pt x="14787" y="37816"/>
                                </a:cubicBezTo>
                                <a:cubicBezTo>
                                  <a:pt x="14999" y="37898"/>
                                  <a:pt x="15509" y="37980"/>
                                  <a:pt x="16316" y="38062"/>
                                </a:cubicBezTo>
                                <a:cubicBezTo>
                                  <a:pt x="17123" y="38144"/>
                                  <a:pt x="18441" y="38185"/>
                                  <a:pt x="20268" y="38185"/>
                                </a:cubicBezTo>
                                <a:lnTo>
                                  <a:pt x="21925" y="38185"/>
                                </a:lnTo>
                                <a:lnTo>
                                  <a:pt x="21925" y="41018"/>
                                </a:lnTo>
                                <a:lnTo>
                                  <a:pt x="21224" y="41018"/>
                                </a:lnTo>
                                <a:cubicBezTo>
                                  <a:pt x="20332" y="40895"/>
                                  <a:pt x="16954" y="40833"/>
                                  <a:pt x="11090" y="40833"/>
                                </a:cubicBezTo>
                                <a:cubicBezTo>
                                  <a:pt x="5311" y="40833"/>
                                  <a:pt x="1976" y="40895"/>
                                  <a:pt x="1084" y="41018"/>
                                </a:cubicBezTo>
                                <a:lnTo>
                                  <a:pt x="319" y="41018"/>
                                </a:lnTo>
                                <a:lnTo>
                                  <a:pt x="319" y="38185"/>
                                </a:lnTo>
                                <a:lnTo>
                                  <a:pt x="1976" y="38185"/>
                                </a:lnTo>
                                <a:cubicBezTo>
                                  <a:pt x="2911" y="38185"/>
                                  <a:pt x="3718" y="38185"/>
                                  <a:pt x="4398" y="38185"/>
                                </a:cubicBezTo>
                                <a:cubicBezTo>
                                  <a:pt x="5078" y="38185"/>
                                  <a:pt x="5609" y="38165"/>
                                  <a:pt x="5991" y="38124"/>
                                </a:cubicBezTo>
                                <a:cubicBezTo>
                                  <a:pt x="6374" y="38082"/>
                                  <a:pt x="6714" y="38021"/>
                                  <a:pt x="7011" y="37939"/>
                                </a:cubicBezTo>
                                <a:cubicBezTo>
                                  <a:pt x="7308" y="37857"/>
                                  <a:pt x="7478" y="37816"/>
                                  <a:pt x="7521" y="37816"/>
                                </a:cubicBezTo>
                                <a:cubicBezTo>
                                  <a:pt x="7563" y="37816"/>
                                  <a:pt x="7691" y="37713"/>
                                  <a:pt x="7903" y="37508"/>
                                </a:cubicBezTo>
                                <a:cubicBezTo>
                                  <a:pt x="8116" y="37302"/>
                                  <a:pt x="8243" y="37220"/>
                                  <a:pt x="8286" y="37261"/>
                                </a:cubicBezTo>
                                <a:lnTo>
                                  <a:pt x="8286" y="5420"/>
                                </a:lnTo>
                                <a:lnTo>
                                  <a:pt x="7457" y="5728"/>
                                </a:lnTo>
                                <a:cubicBezTo>
                                  <a:pt x="6862" y="5933"/>
                                  <a:pt x="6012" y="6138"/>
                                  <a:pt x="4907" y="6344"/>
                                </a:cubicBezTo>
                                <a:cubicBezTo>
                                  <a:pt x="3803" y="6549"/>
                                  <a:pt x="2571" y="6693"/>
                                  <a:pt x="1211" y="6775"/>
                                </a:cubicBezTo>
                                <a:lnTo>
                                  <a:pt x="0" y="6775"/>
                                </a:lnTo>
                                <a:lnTo>
                                  <a:pt x="0" y="3942"/>
                                </a:lnTo>
                                <a:lnTo>
                                  <a:pt x="1211" y="3942"/>
                                </a:lnTo>
                                <a:cubicBezTo>
                                  <a:pt x="3208" y="3860"/>
                                  <a:pt x="5056" y="3552"/>
                                  <a:pt x="6756" y="3018"/>
                                </a:cubicBezTo>
                                <a:cubicBezTo>
                                  <a:pt x="8456" y="2484"/>
                                  <a:pt x="9645" y="1991"/>
                                  <a:pt x="10325" y="1540"/>
                                </a:cubicBezTo>
                                <a:cubicBezTo>
                                  <a:pt x="11005" y="1088"/>
                                  <a:pt x="11600" y="636"/>
                                  <a:pt x="12110" y="185"/>
                                </a:cubicBezTo>
                                <a:cubicBezTo>
                                  <a:pt x="12195" y="62"/>
                                  <a:pt x="12450" y="0"/>
                                  <a:pt x="128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4100580" y="640058"/>
                            <a:ext cx="21925" cy="41018"/>
                          </a:xfrm>
                          <a:custGeom>
                            <a:avLst/>
                            <a:gdLst/>
                            <a:ahLst/>
                            <a:cxnLst/>
                            <a:rect l="0" t="0" r="0" b="0"/>
                            <a:pathLst>
                              <a:path w="21925" h="41018">
                                <a:moveTo>
                                  <a:pt x="8286" y="5420"/>
                                </a:moveTo>
                                <a:lnTo>
                                  <a:pt x="7457" y="5728"/>
                                </a:lnTo>
                                <a:cubicBezTo>
                                  <a:pt x="6862" y="5933"/>
                                  <a:pt x="6012" y="6138"/>
                                  <a:pt x="4907" y="6344"/>
                                </a:cubicBezTo>
                                <a:cubicBezTo>
                                  <a:pt x="3803" y="6549"/>
                                  <a:pt x="2571" y="6693"/>
                                  <a:pt x="1211" y="6775"/>
                                </a:cubicBezTo>
                                <a:lnTo>
                                  <a:pt x="0" y="6775"/>
                                </a:lnTo>
                                <a:lnTo>
                                  <a:pt x="0" y="3942"/>
                                </a:lnTo>
                                <a:lnTo>
                                  <a:pt x="1211" y="3942"/>
                                </a:lnTo>
                                <a:cubicBezTo>
                                  <a:pt x="3208" y="3860"/>
                                  <a:pt x="5056" y="3552"/>
                                  <a:pt x="6756" y="3018"/>
                                </a:cubicBezTo>
                                <a:cubicBezTo>
                                  <a:pt x="8456" y="2484"/>
                                  <a:pt x="9645" y="1991"/>
                                  <a:pt x="10325" y="1540"/>
                                </a:cubicBezTo>
                                <a:cubicBezTo>
                                  <a:pt x="11005" y="1088"/>
                                  <a:pt x="11600" y="636"/>
                                  <a:pt x="12110" y="185"/>
                                </a:cubicBezTo>
                                <a:cubicBezTo>
                                  <a:pt x="12195" y="62"/>
                                  <a:pt x="12450" y="0"/>
                                  <a:pt x="12874" y="0"/>
                                </a:cubicBezTo>
                                <a:cubicBezTo>
                                  <a:pt x="13257" y="0"/>
                                  <a:pt x="13618" y="123"/>
                                  <a:pt x="13958" y="369"/>
                                </a:cubicBezTo>
                                <a:lnTo>
                                  <a:pt x="13958" y="18785"/>
                                </a:lnTo>
                                <a:lnTo>
                                  <a:pt x="14022" y="37261"/>
                                </a:lnTo>
                                <a:cubicBezTo>
                                  <a:pt x="14319" y="37549"/>
                                  <a:pt x="14574" y="37733"/>
                                  <a:pt x="14787" y="37816"/>
                                </a:cubicBezTo>
                                <a:cubicBezTo>
                                  <a:pt x="14999" y="37898"/>
                                  <a:pt x="15509" y="37980"/>
                                  <a:pt x="16316" y="38062"/>
                                </a:cubicBezTo>
                                <a:cubicBezTo>
                                  <a:pt x="17123" y="38144"/>
                                  <a:pt x="18441" y="38185"/>
                                  <a:pt x="20268" y="38185"/>
                                </a:cubicBezTo>
                                <a:lnTo>
                                  <a:pt x="21925" y="38185"/>
                                </a:lnTo>
                                <a:lnTo>
                                  <a:pt x="21925" y="41018"/>
                                </a:lnTo>
                                <a:lnTo>
                                  <a:pt x="21224" y="41018"/>
                                </a:lnTo>
                                <a:cubicBezTo>
                                  <a:pt x="20332" y="40895"/>
                                  <a:pt x="16954" y="40833"/>
                                  <a:pt x="11090" y="40833"/>
                                </a:cubicBezTo>
                                <a:cubicBezTo>
                                  <a:pt x="5311" y="40833"/>
                                  <a:pt x="1976" y="40895"/>
                                  <a:pt x="1084" y="41018"/>
                                </a:cubicBezTo>
                                <a:lnTo>
                                  <a:pt x="319" y="41018"/>
                                </a:lnTo>
                                <a:lnTo>
                                  <a:pt x="319" y="38185"/>
                                </a:lnTo>
                                <a:lnTo>
                                  <a:pt x="1976" y="38185"/>
                                </a:lnTo>
                                <a:cubicBezTo>
                                  <a:pt x="2911" y="38185"/>
                                  <a:pt x="3718" y="38185"/>
                                  <a:pt x="4398" y="38185"/>
                                </a:cubicBezTo>
                                <a:cubicBezTo>
                                  <a:pt x="5078" y="38185"/>
                                  <a:pt x="5609" y="38165"/>
                                  <a:pt x="5991" y="38124"/>
                                </a:cubicBezTo>
                                <a:cubicBezTo>
                                  <a:pt x="6374" y="38082"/>
                                  <a:pt x="6714" y="38021"/>
                                  <a:pt x="7011" y="37939"/>
                                </a:cubicBezTo>
                                <a:cubicBezTo>
                                  <a:pt x="7308" y="37857"/>
                                  <a:pt x="7478" y="37816"/>
                                  <a:pt x="7521" y="37816"/>
                                </a:cubicBezTo>
                                <a:cubicBezTo>
                                  <a:pt x="7563" y="37816"/>
                                  <a:pt x="7691" y="37713"/>
                                  <a:pt x="7903" y="37508"/>
                                </a:cubicBezTo>
                                <a:cubicBezTo>
                                  <a:pt x="8116" y="37302"/>
                                  <a:pt x="8243" y="37220"/>
                                  <a:pt x="8286" y="37261"/>
                                </a:cubicBezTo>
                                <a:lnTo>
                                  <a:pt x="8286" y="5420"/>
                                </a:lnTo>
                                <a:close/>
                              </a:path>
                            </a:pathLst>
                          </a:custGeom>
                          <a:ln w="0" cap="flat">
                            <a:miter lim="100000"/>
                          </a:ln>
                        </wps:spPr>
                        <wps:style>
                          <a:lnRef idx="1">
                            <a:srgbClr val="000000">
                              <a:alpha val="14901"/>
                            </a:srgbClr>
                          </a:lnRef>
                          <a:fillRef idx="0">
                            <a:srgbClr val="000000">
                              <a:alpha val="0"/>
                            </a:srgbClr>
                          </a:fillRef>
                          <a:effectRef idx="0">
                            <a:scrgbClr r="0" g="0" b="0"/>
                          </a:effectRef>
                          <a:fontRef idx="none"/>
                        </wps:style>
                        <wps:bodyPr/>
                      </wps:wsp>
                      <wps:wsp>
                        <wps:cNvPr id="809" name="Shape 809"/>
                        <wps:cNvSpPr/>
                        <wps:spPr>
                          <a:xfrm>
                            <a:off x="2941026" y="503369"/>
                            <a:ext cx="624603" cy="248450"/>
                          </a:xfrm>
                          <a:custGeom>
                            <a:avLst/>
                            <a:gdLst/>
                            <a:ahLst/>
                            <a:cxnLst/>
                            <a:rect l="0" t="0" r="0" b="0"/>
                            <a:pathLst>
                              <a:path w="624603" h="248450">
                                <a:moveTo>
                                  <a:pt x="0" y="248450"/>
                                </a:moveTo>
                                <a:lnTo>
                                  <a:pt x="152892" y="248450"/>
                                </a:lnTo>
                                <a:cubicBezTo>
                                  <a:pt x="178374" y="248450"/>
                                  <a:pt x="191115" y="235709"/>
                                  <a:pt x="191115" y="210227"/>
                                </a:cubicBezTo>
                                <a:lnTo>
                                  <a:pt x="191115" y="38223"/>
                                </a:lnTo>
                                <a:cubicBezTo>
                                  <a:pt x="191115" y="12741"/>
                                  <a:pt x="203856" y="0"/>
                                  <a:pt x="229338" y="0"/>
                                </a:cubicBezTo>
                                <a:lnTo>
                                  <a:pt x="624603" y="0"/>
                                </a:lnTo>
                              </a:path>
                            </a:pathLst>
                          </a:custGeom>
                          <a:ln w="19112" cap="flat">
                            <a:miter lim="127000"/>
                          </a:ln>
                        </wps:spPr>
                        <wps:style>
                          <a:lnRef idx="1">
                            <a:srgbClr val="6C8EBF"/>
                          </a:lnRef>
                          <a:fillRef idx="0">
                            <a:srgbClr val="000000">
                              <a:alpha val="0"/>
                            </a:srgbClr>
                          </a:fillRef>
                          <a:effectRef idx="0">
                            <a:scrgbClr r="0" g="0" b="0"/>
                          </a:effectRef>
                          <a:fontRef idx="none"/>
                        </wps:style>
                        <wps:bodyPr/>
                      </wps:wsp>
                      <wps:wsp>
                        <wps:cNvPr id="810" name="Shape 810"/>
                        <wps:cNvSpPr/>
                        <wps:spPr>
                          <a:xfrm>
                            <a:off x="3565629" y="482346"/>
                            <a:ext cx="42045" cy="42045"/>
                          </a:xfrm>
                          <a:custGeom>
                            <a:avLst/>
                            <a:gdLst/>
                            <a:ahLst/>
                            <a:cxnLst/>
                            <a:rect l="0" t="0" r="0" b="0"/>
                            <a:pathLst>
                              <a:path w="42045" h="42045">
                                <a:moveTo>
                                  <a:pt x="0" y="0"/>
                                </a:moveTo>
                                <a:lnTo>
                                  <a:pt x="42045" y="21023"/>
                                </a:lnTo>
                                <a:lnTo>
                                  <a:pt x="0" y="42045"/>
                                </a:lnTo>
                                <a:lnTo>
                                  <a:pt x="0" y="0"/>
                                </a:lnTo>
                                <a:close/>
                              </a:path>
                            </a:pathLst>
                          </a:custGeom>
                          <a:ln w="0" cap="flat">
                            <a:miter lim="127000"/>
                          </a:ln>
                        </wps:spPr>
                        <wps:style>
                          <a:lnRef idx="0">
                            <a:srgbClr val="000000">
                              <a:alpha val="0"/>
                            </a:srgbClr>
                          </a:lnRef>
                          <a:fillRef idx="1">
                            <a:srgbClr val="6C8EBF"/>
                          </a:fillRef>
                          <a:effectRef idx="0">
                            <a:scrgbClr r="0" g="0" b="0"/>
                          </a:effectRef>
                          <a:fontRef idx="none"/>
                        </wps:style>
                        <wps:bodyPr/>
                      </wps:wsp>
                      <wps:wsp>
                        <wps:cNvPr id="811" name="Shape 811"/>
                        <wps:cNvSpPr/>
                        <wps:spPr>
                          <a:xfrm>
                            <a:off x="3565629" y="482346"/>
                            <a:ext cx="42045" cy="42045"/>
                          </a:xfrm>
                          <a:custGeom>
                            <a:avLst/>
                            <a:gdLst/>
                            <a:ahLst/>
                            <a:cxnLst/>
                            <a:rect l="0" t="0" r="0" b="0"/>
                            <a:pathLst>
                              <a:path w="42045" h="42045">
                                <a:moveTo>
                                  <a:pt x="42045" y="21023"/>
                                </a:moveTo>
                                <a:lnTo>
                                  <a:pt x="0" y="42045"/>
                                </a:lnTo>
                                <a:lnTo>
                                  <a:pt x="0" y="0"/>
                                </a:lnTo>
                                <a:lnTo>
                                  <a:pt x="42045" y="21023"/>
                                </a:lnTo>
                                <a:close/>
                              </a:path>
                            </a:pathLst>
                          </a:custGeom>
                          <a:ln w="19112" cap="flat">
                            <a:miter lim="127000"/>
                          </a:ln>
                        </wps:spPr>
                        <wps:style>
                          <a:lnRef idx="1">
                            <a:srgbClr val="6C8EBF"/>
                          </a:lnRef>
                          <a:fillRef idx="0">
                            <a:srgbClr val="000000">
                              <a:alpha val="0"/>
                            </a:srgbClr>
                          </a:fillRef>
                          <a:effectRef idx="0">
                            <a:scrgbClr r="0" g="0" b="0"/>
                          </a:effectRef>
                          <a:fontRef idx="none"/>
                        </wps:style>
                        <wps:bodyPr/>
                      </wps:wsp>
                      <wps:wsp>
                        <wps:cNvPr id="813" name="Rectangle 813"/>
                        <wps:cNvSpPr/>
                        <wps:spPr>
                          <a:xfrm>
                            <a:off x="3236060" y="403757"/>
                            <a:ext cx="242070" cy="95566"/>
                          </a:xfrm>
                          <a:prstGeom prst="rect">
                            <a:avLst/>
                          </a:prstGeom>
                          <a:ln>
                            <a:noFill/>
                          </a:ln>
                        </wps:spPr>
                        <wps:txbx>
                          <w:txbxContent>
                            <w:p w14:paraId="10EB67DE" w14:textId="77777777" w:rsidR="008B3676" w:rsidRDefault="00560638">
                              <w:pPr>
                                <w:spacing w:after="160" w:line="259" w:lineRule="auto"/>
                                <w:ind w:left="0" w:right="0" w:firstLine="0"/>
                                <w:jc w:val="left"/>
                              </w:pPr>
                              <w:r>
                                <w:rPr>
                                  <w:rFonts w:ascii="Arial" w:eastAsia="Arial" w:hAnsi="Arial" w:cs="Arial"/>
                                  <w:b/>
                                  <w:color w:val="6C8EBF"/>
                                  <w:sz w:val="12"/>
                                </w:rPr>
                                <w:t>A = 1</w:t>
                              </w:r>
                            </w:p>
                          </w:txbxContent>
                        </wps:txbx>
                        <wps:bodyPr horzOverflow="overflow" vert="horz" lIns="0" tIns="0" rIns="0" bIns="0" rtlCol="0">
                          <a:noAutofit/>
                        </wps:bodyPr>
                      </wps:wsp>
                      <wps:wsp>
                        <wps:cNvPr id="814" name="Shape 814"/>
                        <wps:cNvSpPr/>
                        <wps:spPr>
                          <a:xfrm>
                            <a:off x="2941026" y="904711"/>
                            <a:ext cx="624603" cy="248450"/>
                          </a:xfrm>
                          <a:custGeom>
                            <a:avLst/>
                            <a:gdLst/>
                            <a:ahLst/>
                            <a:cxnLst/>
                            <a:rect l="0" t="0" r="0" b="0"/>
                            <a:pathLst>
                              <a:path w="624603" h="248450">
                                <a:moveTo>
                                  <a:pt x="0" y="0"/>
                                </a:moveTo>
                                <a:lnTo>
                                  <a:pt x="152892" y="0"/>
                                </a:lnTo>
                                <a:cubicBezTo>
                                  <a:pt x="178374" y="0"/>
                                  <a:pt x="191115" y="12741"/>
                                  <a:pt x="191115" y="38223"/>
                                </a:cubicBezTo>
                                <a:lnTo>
                                  <a:pt x="191115" y="210227"/>
                                </a:lnTo>
                                <a:cubicBezTo>
                                  <a:pt x="191115" y="235709"/>
                                  <a:pt x="203856" y="248450"/>
                                  <a:pt x="229338" y="248450"/>
                                </a:cubicBezTo>
                                <a:lnTo>
                                  <a:pt x="624603" y="248450"/>
                                </a:lnTo>
                              </a:path>
                            </a:pathLst>
                          </a:custGeom>
                          <a:ln w="19112" cap="flat">
                            <a:miter lim="127000"/>
                          </a:ln>
                        </wps:spPr>
                        <wps:style>
                          <a:lnRef idx="1">
                            <a:srgbClr val="D79B00"/>
                          </a:lnRef>
                          <a:fillRef idx="0">
                            <a:srgbClr val="000000">
                              <a:alpha val="0"/>
                            </a:srgbClr>
                          </a:fillRef>
                          <a:effectRef idx="0">
                            <a:scrgbClr r="0" g="0" b="0"/>
                          </a:effectRef>
                          <a:fontRef idx="none"/>
                        </wps:style>
                        <wps:bodyPr/>
                      </wps:wsp>
                      <wps:wsp>
                        <wps:cNvPr id="815" name="Shape 815"/>
                        <wps:cNvSpPr/>
                        <wps:spPr>
                          <a:xfrm>
                            <a:off x="3565629" y="1132138"/>
                            <a:ext cx="42045" cy="42045"/>
                          </a:xfrm>
                          <a:custGeom>
                            <a:avLst/>
                            <a:gdLst/>
                            <a:ahLst/>
                            <a:cxnLst/>
                            <a:rect l="0" t="0" r="0" b="0"/>
                            <a:pathLst>
                              <a:path w="42045" h="42045">
                                <a:moveTo>
                                  <a:pt x="0" y="0"/>
                                </a:moveTo>
                                <a:lnTo>
                                  <a:pt x="42045" y="21023"/>
                                </a:lnTo>
                                <a:lnTo>
                                  <a:pt x="0" y="42045"/>
                                </a:lnTo>
                                <a:lnTo>
                                  <a:pt x="0" y="0"/>
                                </a:lnTo>
                                <a:close/>
                              </a:path>
                            </a:pathLst>
                          </a:custGeom>
                          <a:ln w="0" cap="flat">
                            <a:miter lim="127000"/>
                          </a:ln>
                        </wps:spPr>
                        <wps:style>
                          <a:lnRef idx="0">
                            <a:srgbClr val="000000">
                              <a:alpha val="0"/>
                            </a:srgbClr>
                          </a:lnRef>
                          <a:fillRef idx="1">
                            <a:srgbClr val="D79B00"/>
                          </a:fillRef>
                          <a:effectRef idx="0">
                            <a:scrgbClr r="0" g="0" b="0"/>
                          </a:effectRef>
                          <a:fontRef idx="none"/>
                        </wps:style>
                        <wps:bodyPr/>
                      </wps:wsp>
                      <wps:wsp>
                        <wps:cNvPr id="816" name="Shape 816"/>
                        <wps:cNvSpPr/>
                        <wps:spPr>
                          <a:xfrm>
                            <a:off x="3565629" y="1132138"/>
                            <a:ext cx="42045" cy="42045"/>
                          </a:xfrm>
                          <a:custGeom>
                            <a:avLst/>
                            <a:gdLst/>
                            <a:ahLst/>
                            <a:cxnLst/>
                            <a:rect l="0" t="0" r="0" b="0"/>
                            <a:pathLst>
                              <a:path w="42045" h="42045">
                                <a:moveTo>
                                  <a:pt x="42045" y="21023"/>
                                </a:moveTo>
                                <a:lnTo>
                                  <a:pt x="0" y="42045"/>
                                </a:lnTo>
                                <a:lnTo>
                                  <a:pt x="0" y="0"/>
                                </a:lnTo>
                                <a:lnTo>
                                  <a:pt x="42045" y="21023"/>
                                </a:lnTo>
                                <a:close/>
                              </a:path>
                            </a:pathLst>
                          </a:custGeom>
                          <a:ln w="19112" cap="flat">
                            <a:miter lim="127000"/>
                          </a:ln>
                        </wps:spPr>
                        <wps:style>
                          <a:lnRef idx="1">
                            <a:srgbClr val="D79B00"/>
                          </a:lnRef>
                          <a:fillRef idx="0">
                            <a:srgbClr val="000000">
                              <a:alpha val="0"/>
                            </a:srgbClr>
                          </a:fillRef>
                          <a:effectRef idx="0">
                            <a:scrgbClr r="0" g="0" b="0"/>
                          </a:effectRef>
                          <a:fontRef idx="none"/>
                        </wps:style>
                        <wps:bodyPr/>
                      </wps:wsp>
                      <wps:wsp>
                        <wps:cNvPr id="818" name="Rectangle 818"/>
                        <wps:cNvSpPr/>
                        <wps:spPr>
                          <a:xfrm>
                            <a:off x="3236060" y="1225553"/>
                            <a:ext cx="242070" cy="95567"/>
                          </a:xfrm>
                          <a:prstGeom prst="rect">
                            <a:avLst/>
                          </a:prstGeom>
                          <a:ln>
                            <a:noFill/>
                          </a:ln>
                        </wps:spPr>
                        <wps:txbx>
                          <w:txbxContent>
                            <w:p w14:paraId="3D8730DD" w14:textId="77777777" w:rsidR="008B3676" w:rsidRDefault="00560638">
                              <w:pPr>
                                <w:spacing w:after="160" w:line="259" w:lineRule="auto"/>
                                <w:ind w:left="0" w:right="0" w:firstLine="0"/>
                                <w:jc w:val="left"/>
                              </w:pPr>
                              <w:r>
                                <w:rPr>
                                  <w:rFonts w:ascii="Arial" w:eastAsia="Arial" w:hAnsi="Arial" w:cs="Arial"/>
                                  <w:b/>
                                  <w:color w:val="D79B00"/>
                                  <w:sz w:val="12"/>
                                </w:rPr>
                                <w:t>A = 0</w:t>
                              </w:r>
                            </w:p>
                          </w:txbxContent>
                        </wps:txbx>
                        <wps:bodyPr horzOverflow="overflow" vert="horz" lIns="0" tIns="0" rIns="0" bIns="0" rtlCol="0">
                          <a:noAutofit/>
                        </wps:bodyPr>
                      </wps:wsp>
                      <pic:pic xmlns:pic="http://schemas.openxmlformats.org/drawingml/2006/picture">
                        <pic:nvPicPr>
                          <pic:cNvPr id="820" name="Picture 820"/>
                          <pic:cNvPicPr/>
                        </pic:nvPicPr>
                        <pic:blipFill>
                          <a:blip r:embed="rId14"/>
                          <a:stretch>
                            <a:fillRect/>
                          </a:stretch>
                        </pic:blipFill>
                        <pic:spPr>
                          <a:xfrm>
                            <a:off x="3627130" y="61892"/>
                            <a:ext cx="152892" cy="152892"/>
                          </a:xfrm>
                          <a:prstGeom prst="rect">
                            <a:avLst/>
                          </a:prstGeom>
                        </pic:spPr>
                      </pic:pic>
                      <wps:wsp>
                        <wps:cNvPr id="822" name="Rectangle 822"/>
                        <wps:cNvSpPr/>
                        <wps:spPr>
                          <a:xfrm>
                            <a:off x="3525659" y="0"/>
                            <a:ext cx="478391" cy="66897"/>
                          </a:xfrm>
                          <a:prstGeom prst="rect">
                            <a:avLst/>
                          </a:prstGeom>
                          <a:ln>
                            <a:noFill/>
                          </a:ln>
                        </wps:spPr>
                        <wps:txbx>
                          <w:txbxContent>
                            <w:p w14:paraId="389A02C9" w14:textId="77777777" w:rsidR="008B3676" w:rsidRDefault="00560638">
                              <w:pPr>
                                <w:spacing w:after="160" w:line="259" w:lineRule="auto"/>
                                <w:ind w:left="0" w:right="0" w:firstLine="0"/>
                                <w:jc w:val="left"/>
                              </w:pPr>
                              <w:r>
                                <w:rPr>
                                  <w:rFonts w:ascii="Arial" w:eastAsia="Arial" w:hAnsi="Arial" w:cs="Arial"/>
                                  <w:b/>
                                  <w:sz w:val="8"/>
                                </w:rPr>
                                <w:t>Followup date</w:t>
                              </w:r>
                            </w:p>
                          </w:txbxContent>
                        </wps:txbx>
                        <wps:bodyPr horzOverflow="overflow" vert="horz" lIns="0" tIns="0" rIns="0" bIns="0" rtlCol="0">
                          <a:noAutofit/>
                        </wps:bodyPr>
                      </wps:wsp>
                      <pic:pic xmlns:pic="http://schemas.openxmlformats.org/drawingml/2006/picture">
                        <pic:nvPicPr>
                          <pic:cNvPr id="824" name="Picture 824"/>
                          <pic:cNvPicPr/>
                        </pic:nvPicPr>
                        <pic:blipFill>
                          <a:blip r:embed="rId14"/>
                          <a:stretch>
                            <a:fillRect/>
                          </a:stretch>
                        </pic:blipFill>
                        <pic:spPr>
                          <a:xfrm>
                            <a:off x="2679198" y="520569"/>
                            <a:ext cx="152892" cy="152892"/>
                          </a:xfrm>
                          <a:prstGeom prst="rect">
                            <a:avLst/>
                          </a:prstGeom>
                        </pic:spPr>
                      </pic:pic>
                      <wps:wsp>
                        <wps:cNvPr id="9564" name="Shape 9564"/>
                        <wps:cNvSpPr/>
                        <wps:spPr>
                          <a:xfrm>
                            <a:off x="2686843" y="447945"/>
                            <a:ext cx="435743" cy="64979"/>
                          </a:xfrm>
                          <a:custGeom>
                            <a:avLst/>
                            <a:gdLst/>
                            <a:ahLst/>
                            <a:cxnLst/>
                            <a:rect l="0" t="0" r="0" b="0"/>
                            <a:pathLst>
                              <a:path w="435743" h="64979">
                                <a:moveTo>
                                  <a:pt x="0" y="0"/>
                                </a:moveTo>
                                <a:lnTo>
                                  <a:pt x="435743" y="0"/>
                                </a:lnTo>
                                <a:lnTo>
                                  <a:pt x="435743" y="64979"/>
                                </a:lnTo>
                                <a:lnTo>
                                  <a:pt x="0" y="649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 name="Rectangle 826"/>
                        <wps:cNvSpPr/>
                        <wps:spPr>
                          <a:xfrm>
                            <a:off x="2686843" y="458677"/>
                            <a:ext cx="581325" cy="66897"/>
                          </a:xfrm>
                          <a:prstGeom prst="rect">
                            <a:avLst/>
                          </a:prstGeom>
                          <a:ln>
                            <a:noFill/>
                          </a:ln>
                        </wps:spPr>
                        <wps:txbx>
                          <w:txbxContent>
                            <w:p w14:paraId="7A02D5FE" w14:textId="77777777" w:rsidR="008B3676" w:rsidRDefault="00560638">
                              <w:pPr>
                                <w:spacing w:after="160" w:line="259" w:lineRule="auto"/>
                                <w:ind w:left="0" w:right="0" w:firstLine="0"/>
                                <w:jc w:val="left"/>
                              </w:pPr>
                              <w:r>
                                <w:rPr>
                                  <w:rFonts w:ascii="Arial" w:eastAsia="Arial" w:hAnsi="Arial" w:cs="Arial"/>
                                  <w:b/>
                                  <w:sz w:val="8"/>
                                </w:rPr>
                                <w:t>Intervention Date</w:t>
                              </w:r>
                            </w:p>
                          </w:txbxContent>
                        </wps:txbx>
                        <wps:bodyPr horzOverflow="overflow" vert="horz" lIns="0" tIns="0" rIns="0" bIns="0" rtlCol="0">
                          <a:noAutofit/>
                        </wps:bodyPr>
                      </wps:wsp>
                      <wps:wsp>
                        <wps:cNvPr id="827" name="Rectangle 827"/>
                        <wps:cNvSpPr/>
                        <wps:spPr>
                          <a:xfrm>
                            <a:off x="0" y="1264448"/>
                            <a:ext cx="3517213" cy="133794"/>
                          </a:xfrm>
                          <a:prstGeom prst="rect">
                            <a:avLst/>
                          </a:prstGeom>
                          <a:ln>
                            <a:noFill/>
                          </a:ln>
                        </wps:spPr>
                        <wps:txbx>
                          <w:txbxContent>
                            <w:p w14:paraId="5D024409" w14:textId="77777777" w:rsidR="008B3676" w:rsidRDefault="00560638">
                              <w:pPr>
                                <w:spacing w:after="160" w:line="259" w:lineRule="auto"/>
                                <w:ind w:left="0" w:right="0" w:firstLine="0"/>
                                <w:jc w:val="left"/>
                              </w:pPr>
                              <w:r>
                                <w:rPr>
                                  <w:rFonts w:ascii="Arial" w:eastAsia="Arial" w:hAnsi="Arial" w:cs="Arial"/>
                                  <w:b/>
                                  <w:sz w:val="17"/>
                                </w:rPr>
                                <w:t>Covariates X (demographics, biology, procedures...)</w:t>
                              </w:r>
                            </w:p>
                          </w:txbxContent>
                        </wps:txbx>
                        <wps:bodyPr horzOverflow="overflow" vert="horz" lIns="0" tIns="0" rIns="0" bIns="0" rtlCol="0">
                          <a:noAutofit/>
                        </wps:bodyPr>
                      </wps:wsp>
                      <wps:wsp>
                        <wps:cNvPr id="828" name="Rectangle 828"/>
                        <wps:cNvSpPr/>
                        <wps:spPr>
                          <a:xfrm>
                            <a:off x="2311420" y="21612"/>
                            <a:ext cx="195331" cy="159766"/>
                          </a:xfrm>
                          <a:prstGeom prst="rect">
                            <a:avLst/>
                          </a:prstGeom>
                          <a:ln>
                            <a:noFill/>
                          </a:ln>
                        </wps:spPr>
                        <wps:txbx>
                          <w:txbxContent>
                            <w:p w14:paraId="7B1CFF73" w14:textId="77777777" w:rsidR="008B3676" w:rsidRDefault="00560638">
                              <w:pPr>
                                <w:spacing w:after="160" w:line="259" w:lineRule="auto"/>
                                <w:ind w:left="0" w:right="0" w:firstLine="0"/>
                                <w:jc w:val="left"/>
                              </w:pPr>
                              <w:r>
                                <w:rPr>
                                  <w:color w:val="856794"/>
                                  <w:w w:val="270"/>
                                  <w:sz w:val="17"/>
                                </w:rPr>
                                <w:t>💊</w:t>
                              </w:r>
                            </w:p>
                          </w:txbxContent>
                        </wps:txbx>
                        <wps:bodyPr horzOverflow="overflow" vert="horz" lIns="0" tIns="0" rIns="0" bIns="0" rtlCol="0">
                          <a:noAutofit/>
                        </wps:bodyPr>
                      </wps:wsp>
                      <wps:wsp>
                        <wps:cNvPr id="829" name="Rectangle 829"/>
                        <wps:cNvSpPr/>
                        <wps:spPr>
                          <a:xfrm>
                            <a:off x="2458370" y="41310"/>
                            <a:ext cx="39548" cy="133794"/>
                          </a:xfrm>
                          <a:prstGeom prst="rect">
                            <a:avLst/>
                          </a:prstGeom>
                          <a:ln>
                            <a:noFill/>
                          </a:ln>
                        </wps:spPr>
                        <wps:txbx>
                          <w:txbxContent>
                            <w:p w14:paraId="4624E747" w14:textId="77777777" w:rsidR="008B3676" w:rsidRDefault="00560638">
                              <w:pPr>
                                <w:spacing w:after="160" w:line="259" w:lineRule="auto"/>
                                <w:ind w:left="0" w:right="0" w:firstLine="0"/>
                                <w:jc w:val="left"/>
                              </w:pPr>
                              <w:r>
                                <w:rPr>
                                  <w:rFonts w:ascii="Arial" w:eastAsia="Arial" w:hAnsi="Arial" w:cs="Arial"/>
                                  <w:color w:val="856794"/>
                                  <w:sz w:val="17"/>
                                </w:rPr>
                                <w:t xml:space="preserve"> </w:t>
                              </w:r>
                            </w:p>
                          </w:txbxContent>
                        </wps:txbx>
                        <wps:bodyPr horzOverflow="overflow" vert="horz" lIns="0" tIns="0" rIns="0" bIns="0" rtlCol="0">
                          <a:noAutofit/>
                        </wps:bodyPr>
                      </wps:wsp>
                      <wps:wsp>
                        <wps:cNvPr id="830" name="Rectangle 830"/>
                        <wps:cNvSpPr/>
                        <wps:spPr>
                          <a:xfrm>
                            <a:off x="2488142" y="41310"/>
                            <a:ext cx="951639" cy="133794"/>
                          </a:xfrm>
                          <a:prstGeom prst="rect">
                            <a:avLst/>
                          </a:prstGeom>
                          <a:ln>
                            <a:noFill/>
                          </a:ln>
                        </wps:spPr>
                        <wps:txbx>
                          <w:txbxContent>
                            <w:p w14:paraId="181393CC" w14:textId="77777777" w:rsidR="008B3676" w:rsidRDefault="00560638">
                              <w:pPr>
                                <w:spacing w:after="160" w:line="259" w:lineRule="auto"/>
                                <w:ind w:left="0" w:right="0" w:firstLine="0"/>
                                <w:jc w:val="left"/>
                              </w:pPr>
                              <w:r>
                                <w:rPr>
                                  <w:rFonts w:ascii="Arial" w:eastAsia="Arial" w:hAnsi="Arial" w:cs="Arial"/>
                                  <w:b/>
                                  <w:color w:val="856794"/>
                                  <w:sz w:val="17"/>
                                </w:rPr>
                                <w:t>Intervention A</w:t>
                              </w:r>
                            </w:p>
                          </w:txbxContent>
                        </wps:txbx>
                        <wps:bodyPr horzOverflow="overflow" vert="horz" lIns="0" tIns="0" rIns="0" bIns="0" rtlCol="0">
                          <a:noAutofit/>
                        </wps:bodyPr>
                      </wps:wsp>
                      <wps:wsp>
                        <wps:cNvPr id="831" name="Shape 831"/>
                        <wps:cNvSpPr/>
                        <wps:spPr>
                          <a:xfrm>
                            <a:off x="2757555" y="140250"/>
                            <a:ext cx="1911" cy="382231"/>
                          </a:xfrm>
                          <a:custGeom>
                            <a:avLst/>
                            <a:gdLst/>
                            <a:ahLst/>
                            <a:cxnLst/>
                            <a:rect l="0" t="0" r="0" b="0"/>
                            <a:pathLst>
                              <a:path w="1911" h="382231">
                                <a:moveTo>
                                  <a:pt x="1911" y="0"/>
                                </a:moveTo>
                                <a:lnTo>
                                  <a:pt x="0" y="382231"/>
                                </a:lnTo>
                              </a:path>
                            </a:pathLst>
                          </a:custGeom>
                          <a:ln w="3822" cap="flat">
                            <a:miter lim="127000"/>
                          </a:ln>
                        </wps:spPr>
                        <wps:style>
                          <a:lnRef idx="1">
                            <a:srgbClr val="666666"/>
                          </a:lnRef>
                          <a:fillRef idx="0">
                            <a:srgbClr val="000000">
                              <a:alpha val="0"/>
                            </a:srgbClr>
                          </a:fillRef>
                          <a:effectRef idx="0">
                            <a:scrgbClr r="0" g="0" b="0"/>
                          </a:effectRef>
                          <a:fontRef idx="none"/>
                        </wps:style>
                        <wps:bodyPr/>
                      </wps:wsp>
                      <wps:wsp>
                        <wps:cNvPr id="832" name="Rectangle 832"/>
                        <wps:cNvSpPr/>
                        <wps:spPr>
                          <a:xfrm>
                            <a:off x="3725375" y="1439627"/>
                            <a:ext cx="185397" cy="149763"/>
                          </a:xfrm>
                          <a:prstGeom prst="rect">
                            <a:avLst/>
                          </a:prstGeom>
                          <a:ln>
                            <a:noFill/>
                          </a:ln>
                        </wps:spPr>
                        <wps:txbx>
                          <w:txbxContent>
                            <w:p w14:paraId="6DF6288D" w14:textId="77777777" w:rsidR="008B3676" w:rsidRDefault="00560638">
                              <w:pPr>
                                <w:spacing w:after="160" w:line="259" w:lineRule="auto"/>
                                <w:ind w:left="0" w:right="0" w:firstLine="0"/>
                                <w:jc w:val="left"/>
                              </w:pPr>
                              <w:r>
                                <w:rPr>
                                  <w:w w:val="256"/>
                                  <w:sz w:val="17"/>
                                </w:rPr>
                                <w:t>📈</w:t>
                              </w:r>
                            </w:p>
                          </w:txbxContent>
                        </wps:txbx>
                        <wps:bodyPr horzOverflow="overflow" vert="horz" lIns="0" tIns="0" rIns="0" bIns="0" rtlCol="0">
                          <a:noAutofit/>
                        </wps:bodyPr>
                      </wps:wsp>
                      <wps:wsp>
                        <wps:cNvPr id="833" name="Rectangle 833"/>
                        <wps:cNvSpPr/>
                        <wps:spPr>
                          <a:xfrm>
                            <a:off x="3864852" y="1455563"/>
                            <a:ext cx="39548" cy="133794"/>
                          </a:xfrm>
                          <a:prstGeom prst="rect">
                            <a:avLst/>
                          </a:prstGeom>
                          <a:ln>
                            <a:noFill/>
                          </a:ln>
                        </wps:spPr>
                        <wps:txbx>
                          <w:txbxContent>
                            <w:p w14:paraId="6D3FDA12" w14:textId="77777777" w:rsidR="008B3676" w:rsidRDefault="00560638">
                              <w:pPr>
                                <w:spacing w:after="160" w:line="259" w:lineRule="auto"/>
                                <w:ind w:left="0" w:right="0" w:firstLine="0"/>
                                <w:jc w:val="left"/>
                              </w:pPr>
                              <w:r>
                                <w:rPr>
                                  <w:rFonts w:ascii="Arial" w:eastAsia="Arial" w:hAnsi="Arial" w:cs="Arial"/>
                                  <w:b/>
                                  <w:color w:val="BDA04C"/>
                                  <w:sz w:val="17"/>
                                </w:rPr>
                                <w:t xml:space="preserve"> </w:t>
                              </w:r>
                            </w:p>
                          </w:txbxContent>
                        </wps:txbx>
                        <wps:bodyPr horzOverflow="overflow" vert="horz" lIns="0" tIns="0" rIns="0" bIns="0" rtlCol="0">
                          <a:noAutofit/>
                        </wps:bodyPr>
                      </wps:wsp>
                      <wps:wsp>
                        <wps:cNvPr id="834" name="Rectangle 834"/>
                        <wps:cNvSpPr/>
                        <wps:spPr>
                          <a:xfrm>
                            <a:off x="3894631" y="1455563"/>
                            <a:ext cx="748828" cy="133794"/>
                          </a:xfrm>
                          <a:prstGeom prst="rect">
                            <a:avLst/>
                          </a:prstGeom>
                          <a:ln>
                            <a:noFill/>
                          </a:ln>
                        </wps:spPr>
                        <wps:txbx>
                          <w:txbxContent>
                            <w:p w14:paraId="512CEF15" w14:textId="77777777" w:rsidR="008B3676" w:rsidRDefault="00560638">
                              <w:pPr>
                                <w:spacing w:after="160" w:line="259" w:lineRule="auto"/>
                                <w:ind w:left="0" w:right="0" w:firstLine="0"/>
                                <w:jc w:val="left"/>
                              </w:pPr>
                              <w:r>
                                <w:rPr>
                                  <w:rFonts w:ascii="Arial" w:eastAsia="Arial" w:hAnsi="Arial" w:cs="Arial"/>
                                  <w:b/>
                                  <w:color w:val="BDA04C"/>
                                  <w:sz w:val="17"/>
                                </w:rPr>
                                <w:t>Outcome Y</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7224F08C" id="Group 8017" o:spid="_x0000_s1029" style="width:358pt;height:122.55pt;mso-position-horizontal-relative:char;mso-position-vertical-relative:line" coordsize="45463,15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">
                <v:shape id="Shape 741" o:spid="_x0000_s1030" style="position:absolute;left:1125;top:8761;width:3268;height:1432;visibility:visible;mso-wrap-style:square;v-text-anchor:top" coordsize="326807,14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" path="m89552,607c103728,,118052,4950,130379,15557v14066,10397,29508,18805,45867,24921c193065,47779,211450,46556,227580,37000v8830,-4243,16627,-10397,22934,-18003c256706,11543,267485,10053,275474,15557v14066,9441,26679,26145,36617,48467c321685,89289,326654,116122,326807,143184l,143260c2064,94908,20067,49843,49613,18997,61348,7377,75376,1214,89552,607xe" fillcolor="#e1d5e7" stroked="f" strokeweight="0">
                  <v:stroke miterlimit="83231f" joinstyle="miter"/>
                  <v:path arrowok="t" textboxrect="0,0,326807,143260"/>
                </v:shape>
                <v:shape id="Shape 742" o:spid="_x0000_s1031" style="position:absolute;left:2054;top:6753;width:1824;height:2022;visibility:visible;mso-wrap-style:square;v-text-anchor:top" coordsize="182439,20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" path="m85696,v51181,573,92920,44606,94793,100030c182439,125525,174679,150752,159084,169863v-15556,19112,-37649,30388,-61042,31228c46212,202162,3020,156944,497,98998,,73006,8753,47855,24769,29241,40822,10626,62762,115,85696,xe" fillcolor="#e1d5e7" stroked="f" strokeweight="0">
                  <v:stroke miterlimit="83231f" joinstyle="miter"/>
                  <v:path arrowok="t" textboxrect="0,0,182439,202162"/>
                </v:shape>
                <v:shape id="Shape 743" o:spid="_x0000_s1032" style="position:absolute;left:2054;top:6753;width:1824;height:2022;visibility:visible;mso-wrap-style:square;v-text-anchor:top" coordsize="182439,20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" path="m497,98998c,73006,8753,47855,24769,29241,40822,10626,62762,115,85696,v51181,573,92920,44606,94793,100030c182439,125525,174679,150752,159084,169863v-15556,19112,-37649,30388,-61042,31228c46212,202162,3020,156944,497,98998xe" filled="f" strokecolor="#9673a6" strokeweight=".1062mm">
                  <v:stroke miterlimit="83231f" joinstyle="miter"/>
                  <v:path arrowok="t" textboxrect="0,0,182439,202162"/>
                </v:shape>
                <v:shape id="Shape 744" o:spid="_x0000_s1033" style="position:absolute;left:1125;top:8704;width:3268;height:1489;visibility:visible;mso-wrap-style:square;v-text-anchor:top" coordsize="326807,14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" path="m,148917c2064,100565,20067,55500,49613,24654,73082,1414,105725,,130379,21214v14066,10397,29508,18805,45867,24921c193065,53436,211450,52213,227580,42657v8830,-4243,16627,-10397,22934,-18003c256706,17200,267485,15710,275474,21214v14066,9441,26679,26145,36617,48467c321685,94946,326654,121779,326807,148841l,148917xe" filled="f" strokecolor="#9673a6" strokeweight=".1062mm">
                  <v:stroke miterlimit="83231f" joinstyle="miter"/>
                  <v:path arrowok="t" textboxrect="0,0,326807,148917"/>
                </v:shape>
                <v:shape id="Shape 745" o:spid="_x0000_s1034" style="position:absolute;left:5998;top:7537;width:23316;height:1491;visibility:visible;mso-wrap-style:square;v-text-anchor:top" coordsize="2331607,1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" path="m2243694,r87913,74535l2243694,149070r,-47779l,101291,,47779r2243694,l2243694,xe" fillcolor="#e1d5e7" stroked="f" strokeweight="0">
                  <v:stroke miterlimit="83231f" joinstyle="miter"/>
                  <v:path arrowok="t" textboxrect="0,0,2331607,149070"/>
                </v:shape>
                <v:shape id="Shape 746" o:spid="_x0000_s1035" style="position:absolute;left:5998;top:7537;width:23316;height:1491;visibility:visible;mso-wrap-style:square;v-text-anchor:top" coordsize="2331607,14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" path="m,101291l,47779r2243694,l2243694,r87913,74535l2243694,149070r,-47779l,101291xe" filled="f" strokecolor="#9673a6" strokeweight=".53089mm">
                  <v:path arrowok="t" textboxrect="0,0,2331607,149070"/>
                </v:shape>
                <v:shape id="Shape 747" o:spid="_x0000_s1036" style="position:absolute;left:7240;top:3313;width:4587;height:1529;visibility:visible;mso-wrap-style:square;v-text-anchor:top" coordsize="458677,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" path="m22934,l435743,v1506,,2997,147,4474,441c441694,734,443128,1169,444519,1746v1391,576,2713,1282,3965,2119c449736,4702,450895,5652,451960,6717v1064,1065,2015,2223,2852,3475c455648,11445,456355,12766,456931,14157v576,1392,1011,2826,1305,4303c458530,19936,458677,21428,458677,22934r,107024c458677,131464,458530,132956,458236,134432v-294,1477,-729,2912,-1305,4303c456355,140126,455648,141448,454812,142700v-837,1252,-1788,2410,-2852,3475c450895,147240,449736,148190,448484,149027v-1252,837,-2574,1543,-3965,2119c443128,151723,441694,152158,440217,152452v-1477,293,-2968,440,-4474,440l22934,152892v-1506,,-2997,-147,-4474,-440c16983,152158,15549,151723,14157,151146v-1391,-576,-2712,-1282,-3965,-2119c8941,148190,7782,147240,6717,146175,5652,145110,4702,143952,3865,142700v-837,-1252,-1543,-2574,-2119,-3965c1169,137344,734,135909,441,134433,147,132956,,131464,,129958l,22934c,21428,147,19936,441,18460v293,-1477,728,-2911,1305,-4303c2322,12766,3028,11445,3865,10192,4702,8940,5652,7782,6717,6717,7782,5652,8941,4702,10192,3865v1253,-837,2574,-1543,3965,-2119c15549,1169,16983,734,18460,441,19937,147,21428,,22934,xe" fillcolor="#f8cecc" stroked="f" strokeweight="0">
                  <v:path arrowok="t" textboxrect="0,0,458677,152892"/>
                </v:shape>
                <v:shape id="Shape 748" o:spid="_x0000_s1037" style="position:absolute;left:7240;top:3313;width:4587;height:1529;visibility:visible;mso-wrap-style:square;v-text-anchor:top" coordsize="458677,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" path="m22934,l435743,v1506,,2997,147,4474,441c441694,734,443128,1169,444519,1746v1391,576,2713,1282,3965,2119c449736,4702,450895,5652,451960,6717v1064,1065,2015,2223,2852,3475c455648,11445,456355,12766,456931,14157v576,1392,1011,2826,1305,4303c458530,19936,458677,21428,458677,22934r,107024c458677,131464,458530,132956,458236,134432v-294,1477,-729,2912,-1305,4303c456355,140126,455648,141448,454812,142700v-837,1252,-1788,2410,-2852,3475c450895,147240,449736,148190,448484,149027v-1252,837,-2574,1543,-3965,2119c443128,151723,441694,152158,440217,152452v-1477,293,-2968,440,-4474,440l22934,152892v-1506,,-2997,-147,-4474,-440c16983,152158,15549,151723,14157,151146v-1391,-576,-2712,-1282,-3965,-2119c8941,148190,7782,147240,6717,146175,5652,145110,4702,143952,3865,142700v-837,-1252,-1543,-2574,-2119,-3965c1169,137344,734,135909,441,134433,147,132956,,131464,,129958l,22934c,21428,147,19936,441,18460v293,-1477,728,-2911,1305,-4303c2322,12766,3028,11445,3865,10192,4702,8940,5652,7782,6717,6717,7782,5652,8941,4702,10192,3865v1253,-837,2574,-1543,3965,-2119c15549,1169,16983,734,18460,441,19937,147,21428,,22934,xe" filled="f" strokecolor="#b85450" strokeweight=".1062mm">
                  <v:stroke miterlimit="1" joinstyle="miter"/>
                  <v:path arrowok="t" textboxrect="0,0,458677,152892"/>
                </v:shape>
                <v:rect id="Rectangle 749" o:spid="_x0000_s1038" style="position:absolute;left:7752;top:3808;width:4689;height: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" filled="f" stroked="f">
                  <v:textbox inset="0,0,0,0">
                    <w:txbxContent>
                      <w:p w14:paraId="7C7DBED2" w14:textId="77777777" w:rsidR="008B3676" w:rsidRDefault="00560638">
                        <w:pPr>
                          <w:spacing w:after="160" w:line="259" w:lineRule="auto"/>
                          <w:ind w:left="0" w:right="0" w:firstLine="0"/>
                          <w:jc w:val="left"/>
                        </w:pPr>
                        <w:r>
                          <w:rPr>
                            <w:rFonts w:ascii="Arial" w:eastAsia="Arial" w:hAnsi="Arial" w:cs="Arial"/>
                            <w:b/>
                            <w:sz w:val="12"/>
                          </w:rPr>
                          <w:t>ZCQM008</w:t>
                        </w:r>
                      </w:p>
                    </w:txbxContent>
                  </v:textbox>
                </v:rect>
                <v:shape id="Shape 750" o:spid="_x0000_s1039" style="position:absolute;left:7240;top:6371;width:0;height:1529;visibility:visible;mso-wrap-style:square;v-text-anchor:top" coordsize="0,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" path="m,l,152892e" filled="f" strokecolor="#666" strokeweight=".1062mm">
                  <v:stroke miterlimit="83231f" joinstyle="miter"/>
                  <v:path arrowok="t" textboxrect="0,0,0,152892"/>
                </v:shape>
                <v:rect id="Rectangle 752" o:spid="_x0000_s1040" style="position:absolute;left:7298;top:6963;width:466;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" filled="f" stroked="f">
                  <v:textbox inset="0,0,0,0">
                    <w:txbxContent>
                      <w:p w14:paraId="66A2215A" w14:textId="77777777" w:rsidR="008B3676" w:rsidRDefault="00560638">
                        <w:pPr>
                          <w:spacing w:after="160" w:line="259" w:lineRule="auto"/>
                          <w:ind w:left="0" w:right="0" w:firstLine="0"/>
                          <w:jc w:val="left"/>
                        </w:pPr>
                        <w:r>
                          <w:rPr>
                            <w:rFonts w:ascii="Arial" w:eastAsia="Arial" w:hAnsi="Arial" w:cs="Arial"/>
                            <w:sz w:val="7"/>
                          </w:rPr>
                          <w:t>t0</w:t>
                        </w:r>
                      </w:p>
                    </w:txbxContent>
                  </v:textbox>
                </v:rect>
                <v:shape id="Shape 753" o:spid="_x0000_s1041" style="position:absolute;left:7240;top:5224;width:1912;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" path="m17201,l173915,v2281,,4475,436,6582,1309c182604,2182,184465,3425,186077,5038v1613,1613,2856,3473,3729,5580c190679,12725,191115,14919,191115,17200r,80269c191115,99750,190679,101944,189806,104051v-873,2107,-2116,3967,-3729,5580c184465,111244,182604,112487,180497,113360v-2107,873,-4301,1309,-6582,1309l17201,114669v-2281,,-4476,-436,-6583,-1309c8511,112487,6651,111244,5038,109631,3425,108018,2182,106158,1309,104051,436,101944,,99750,,97469l,17200c,14919,436,12725,1309,10618,2182,8511,3425,6651,5038,5038,6651,3425,8511,2182,10618,1309,12725,436,14920,,17201,xe" fillcolor="#dae8fc" stroked="f" strokeweight="0">
                  <v:stroke miterlimit="83231f" joinstyle="miter"/>
                  <v:path arrowok="t" textboxrect="0,0,191115,114669"/>
                </v:shape>
                <v:shape id="Shape 754" o:spid="_x0000_s1042" style="position:absolute;left:7240;top:5224;width:1912;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" path="m17201,l173915,v2281,,4475,436,6582,1309c182604,2182,184465,3425,186077,5038v1613,1613,2856,3473,3729,5580c190679,12725,191115,14919,191115,17200r,80269c191115,99750,190679,101944,189806,104051v-873,2107,-2116,3967,-3729,5580c184465,111244,182604,112487,180497,113360v-2107,873,-4301,1309,-6582,1309l17201,114669v-2281,,-4476,-436,-6583,-1309c8511,112487,6651,111244,5038,109631,3425,108018,2182,106158,1309,104051,436,101944,,99750,,97469l,17200c,14919,436,12725,1309,10618,2182,8511,3425,6651,5038,5038,6651,3425,8511,2182,10618,1309,12725,436,14920,,17201,xe" filled="f" strokecolor="#6c8ebf" strokeweight=".1062mm">
                  <v:stroke miterlimit="1" joinstyle="miter"/>
                  <v:path arrowok="t" textboxrect="0,0,191115,114669"/>
                </v:shape>
                <v:rect id="Rectangle 755" o:spid="_x0000_s1043" style="position:absolute;left:7592;top:5434;width:155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" filled="f" stroked="f">
                  <v:textbox inset="0,0,0,0">
                    <w:txbxContent>
                      <w:p w14:paraId="449AEF5F" w14:textId="77777777" w:rsidR="008B3676" w:rsidRDefault="00560638">
                        <w:pPr>
                          <w:spacing w:after="160" w:line="259" w:lineRule="auto"/>
                          <w:ind w:left="0" w:right="0" w:firstLine="0"/>
                          <w:jc w:val="left"/>
                        </w:pPr>
                        <w:r>
                          <w:rPr>
                            <w:rFonts w:ascii="Arial" w:eastAsia="Arial" w:hAnsi="Arial" w:cs="Arial"/>
                            <w:b/>
                            <w:sz w:val="13"/>
                          </w:rPr>
                          <w:t>I25</w:t>
                        </w:r>
                      </w:p>
                    </w:txbxContent>
                  </v:textbox>
                </v:rect>
                <v:shape id="Shape 756" o:spid="_x0000_s1044" style="position:absolute;left:13356;top:3695;width:1911;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" path="m17201,l173915,v2281,,4475,436,6583,1309c182605,2182,184465,3425,186078,5038v1612,1613,2855,3473,3728,5580c190679,12725,191115,14919,191115,17200r,80269c191115,99750,190679,101944,189806,104051v-873,2107,-2116,3967,-3728,5580c184465,111244,182605,112487,180498,113360v-2108,873,-4302,1309,-6583,1309l17201,114669v-2281,,-4476,-436,-6583,-1309c8511,112487,6651,111244,5038,109631,3425,108018,2182,106158,1309,104051,436,101944,,99750,,97469l,17200c,14919,436,12725,1309,10618,2182,8511,3425,6651,5038,5038,6651,3425,8511,2182,10618,1309,12725,436,14920,,17201,xe" fillcolor="#dae8fc" stroked="f" strokeweight="0">
                  <v:stroke miterlimit="83231f" joinstyle="miter"/>
                  <v:path arrowok="t" textboxrect="0,0,191115,114669"/>
                </v:shape>
                <v:shape id="Shape 757" o:spid="_x0000_s1045" style="position:absolute;left:13356;top:3695;width:1911;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" path="m17201,l173915,v2281,,4475,436,6583,1309c182605,2182,184465,3425,186078,5038v1612,1613,2855,3473,3728,5580c190679,12725,191115,14919,191115,17200r,80269c191115,99750,190679,101944,189806,104051v-873,2107,-2116,3967,-3728,5580c184465,111244,182605,112487,180498,113360v-2108,873,-4302,1309,-6583,1309l17201,114669v-2281,,-4476,-436,-6583,-1309c8511,112487,6651,111244,5038,109631,3425,108018,2182,106158,1309,104051,436,101944,,99750,,97469l,17200c,14919,436,12725,1309,10618,2182,8511,3425,6651,5038,5038,6651,3425,8511,2182,10618,1309,12725,436,14920,,17201,xe" filled="f" strokecolor="#6c8ebf" strokeweight=".1062mm">
                  <v:stroke miterlimit="1" joinstyle="miter"/>
                  <v:path arrowok="t" textboxrect="0,0,191115,114669"/>
                </v:shape>
                <v:rect id="Rectangle 758" o:spid="_x0000_s1046" style="position:absolute;left:13521;top:3905;width:2052;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" filled="f" stroked="f">
                  <v:textbox inset="0,0,0,0">
                    <w:txbxContent>
                      <w:p w14:paraId="0939FFC9" w14:textId="77777777" w:rsidR="008B3676" w:rsidRDefault="00560638">
                        <w:pPr>
                          <w:spacing w:after="160" w:line="259" w:lineRule="auto"/>
                          <w:ind w:left="0" w:right="0" w:firstLine="0"/>
                          <w:jc w:val="left"/>
                        </w:pPr>
                        <w:r>
                          <w:rPr>
                            <w:rFonts w:ascii="Arial" w:eastAsia="Arial" w:hAnsi="Arial" w:cs="Arial"/>
                            <w:b/>
                            <w:sz w:val="13"/>
                          </w:rPr>
                          <w:t>A41</w:t>
                        </w:r>
                      </w:p>
                    </w:txbxContent>
                  </v:textbox>
                </v:rect>
                <v:shape id="Shape 759" o:spid="_x0000_s1047" style="position:absolute;left:13356;top:5224;width:1911;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" path="m17201,l173915,v2281,,4475,436,6583,1309c182605,2182,184465,3425,186078,5038v1612,1613,2855,3473,3728,5580c190679,12725,191115,14919,191115,17200r,80269c191115,99750,190679,101944,189806,104051v-873,2107,-2116,3967,-3728,5580c184465,111244,182605,112487,180498,113360v-2108,873,-4302,1309,-6583,1309l17201,114669v-2281,,-4476,-436,-6583,-1309c8511,112487,6651,111244,5038,109631,3425,108018,2182,106158,1309,104051,436,101944,,99750,,97469l,17200c,14919,436,12725,1309,10618,2182,8511,3425,6651,5038,5038,6651,3425,8511,2182,10618,1309,12725,436,14920,,17201,xe" fillcolor="#dae8fc" stroked="f" strokeweight="0">
                  <v:stroke miterlimit="83231f" joinstyle="miter"/>
                  <v:path arrowok="t" textboxrect="0,0,191115,114669"/>
                </v:shape>
                <v:shape id="Shape 760" o:spid="_x0000_s1048" style="position:absolute;left:13356;top:5224;width:1911;height:1147;visibility:visible;mso-wrap-style:square;v-text-anchor:top" coordsize="191115,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" path="m17201,l173915,v2281,,4475,436,6583,1309c182605,2182,184465,3425,186078,5038v1612,1613,2855,3473,3728,5580c190679,12725,191115,14919,191115,17200r,80269c191115,99750,190679,101944,189806,104051v-873,2107,-2116,3967,-3728,5580c184465,111244,182605,112487,180498,113360v-2108,873,-4302,1309,-6583,1309l17201,114669v-2281,,-4476,-436,-6583,-1309c8511,112487,6651,111244,5038,109631,3425,108018,2182,106158,1309,104051,436,101944,,99750,,97469l,17200c,14919,436,12725,1309,10618,2182,8511,3425,6651,5038,5038,6651,3425,8511,2182,10618,1309,12725,436,14920,,17201,xe" filled="f" strokecolor="#6c8ebf" strokeweight=".1062mm">
                  <v:stroke miterlimit="1" joinstyle="miter"/>
                  <v:path arrowok="t" textboxrect="0,0,191115,114669"/>
                </v:shape>
                <v:rect id="Rectangle 761" o:spid="_x0000_s1049" style="position:absolute;left:13708;top:5434;width:155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" filled="f" stroked="f">
                  <v:textbox inset="0,0,0,0">
                    <w:txbxContent>
                      <w:p w14:paraId="276106E5" w14:textId="77777777" w:rsidR="008B3676" w:rsidRDefault="00560638">
                        <w:pPr>
                          <w:spacing w:after="160" w:line="259" w:lineRule="auto"/>
                          <w:ind w:left="0" w:right="0" w:firstLine="0"/>
                          <w:jc w:val="left"/>
                        </w:pPr>
                        <w:r>
                          <w:rPr>
                            <w:rFonts w:ascii="Arial" w:eastAsia="Arial" w:hAnsi="Arial" w:cs="Arial"/>
                            <w:b/>
                            <w:sz w:val="13"/>
                          </w:rPr>
                          <w:t>I08</w:t>
                        </w:r>
                      </w:p>
                    </w:txbxContent>
                  </v:textbox>
                </v:rect>
                <v:shape id="Shape 762" o:spid="_x0000_s1050" style="position:absolute;left:17943;top:5224;width:1529;height:1147;visibility:visible;mso-wrap-style:square;v-text-anchor:top" coordsize="152893,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" path="m17201,l135692,v2281,,4475,436,6582,1309c144382,2182,146242,3425,147855,5038v1612,1613,2855,3473,3728,5580c152456,12725,152893,14919,152893,17200r,80269c152893,99750,152456,101944,151583,104051v-873,2107,-2116,3967,-3728,5580c146242,111244,144382,112487,142274,113360v-2107,873,-4301,1309,-6582,1309l17201,114669v-2281,,-4475,-436,-6583,-1309c8511,112487,6651,111244,5038,109631,3425,108018,2182,106158,1309,104051,436,101944,,99750,,97469l,17200c,14919,436,12725,1309,10618,2182,8511,3425,6651,5038,5038,6651,3425,8511,2182,10618,1309,12726,436,14920,,17201,xe" fillcolor="#fff2cc" stroked="f" strokeweight="0">
                  <v:stroke miterlimit="83231f" joinstyle="miter"/>
                  <v:path arrowok="t" textboxrect="0,0,152893,114669"/>
                </v:shape>
                <v:shape id="Shape 763" o:spid="_x0000_s1051" style="position:absolute;left:17943;top:5224;width:1529;height:1147;visibility:visible;mso-wrap-style:square;v-text-anchor:top" coordsize="152893,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" path="m17201,l135692,v2281,,4475,436,6582,1309c144382,2182,146242,3425,147855,5038v1612,1613,2855,3473,3728,5580c152456,12725,152893,14919,152893,17200r,80269c152893,99750,152456,101944,151583,104051v-873,2107,-2116,3967,-3728,5580c146242,111244,144382,112487,142274,113360v-2107,873,-4301,1309,-6582,1309l17201,114669v-2281,,-4475,-436,-6583,-1309c8511,112487,6651,111244,5038,109631,3425,108018,2182,106158,1309,104051,436,101944,,99750,,97469l,17200c,14919,436,12725,1309,10618,2182,8511,3425,6651,5038,5038,6651,3425,8511,2182,10618,1309,12726,436,14920,,17201,xe" filled="f" strokecolor="#d6b656" strokeweight=".1062mm">
                  <v:stroke miterlimit="1" joinstyle="miter"/>
                  <v:path arrowok="t" textboxrect="0,0,152893,114669"/>
                </v:shape>
                <v:rect id="Rectangle 764" o:spid="_x0000_s1052" style="position:absolute;left:18384;top:5434;width:808;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" filled="f" stroked="f">
                  <v:textbox inset="0,0,0,0">
                    <w:txbxContent>
                      <w:p w14:paraId="7EFDFE4E" w14:textId="77777777" w:rsidR="008B3676" w:rsidRDefault="00560638">
                        <w:pPr>
                          <w:spacing w:after="160" w:line="259" w:lineRule="auto"/>
                          <w:ind w:left="0" w:right="0" w:firstLine="0"/>
                          <w:jc w:val="left"/>
                        </w:pPr>
                        <w:r>
                          <w:rPr>
                            <w:rFonts w:ascii="Arial" w:eastAsia="Arial" w:hAnsi="Arial" w:cs="Arial"/>
                            <w:b/>
                            <w:sz w:val="13"/>
                          </w:rPr>
                          <w:t>C</w:t>
                        </w:r>
                      </w:p>
                    </w:txbxContent>
                  </v:textbox>
                </v:rect>
                <v:shape id="Shape 765" o:spid="_x0000_s1053" style="position:absolute;left:22530;top:3695;width:3440;height:1147;visibility:visible;mso-wrap-style:square;v-text-anchor:top" coordsize="344008,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" path="m17201,l326808,v2280,,4474,436,6582,1309c335497,2182,337357,3425,338970,5038v1613,1613,2856,3473,3728,5580c343571,12725,344008,14919,344008,17200r,80269c344008,99750,343571,101944,342698,104051v-873,2107,-2115,3967,-3728,5580c337357,111244,335497,112487,333390,113360v-2108,873,-4302,1309,-6582,1309l17201,114669v-2281,,-4475,-436,-6583,-1309c8511,112487,6651,111244,5038,109631,3425,108018,2182,106158,1310,104051,437,101944,,99750,,97469l,17200c,14919,437,12725,1310,10618,2182,8511,3425,6651,5038,5038,6651,3425,8511,2182,10618,1309,12726,436,14920,,17201,xe" fillcolor="#d5e8d4" stroked="f" strokeweight="0">
                  <v:stroke miterlimit="83231f" joinstyle="miter"/>
                  <v:path arrowok="t" textboxrect="0,0,344008,114669"/>
                </v:shape>
                <v:shape id="Shape 766" o:spid="_x0000_s1054" style="position:absolute;left:22530;top:3695;width:3440;height:1147;visibility:visible;mso-wrap-style:square;v-text-anchor:top" coordsize="344008,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" path="m17201,l326808,v2280,,4474,436,6582,1309c335497,2182,337357,3425,338970,5038v1613,1613,2856,3473,3728,5580c343571,12725,344008,14919,344008,17200r,80269c344008,99750,343571,101944,342698,104051v-873,2107,-2115,3967,-3728,5580c337357,111244,335497,112487,333390,113360v-2108,873,-4302,1309,-6582,1309l17201,114669v-2281,,-4475,-436,-6583,-1309c8511,112487,6651,111244,5038,109631,3425,108018,2182,106158,1310,104051,437,101944,,99750,,97469l,17200c,14919,437,12725,1310,10618,2182,8511,3425,6651,5038,5038,6651,3425,8511,2182,10618,1309,12726,436,14920,,17201,xe" filled="f" strokecolor="#82b366" strokeweight=".1062mm">
                  <v:stroke miterlimit="1" joinstyle="miter"/>
                  <v:path arrowok="t" textboxrect="0,0,344008,114669"/>
                </v:shape>
                <v:rect id="Rectangle 767" o:spid="_x0000_s1055" style="position:absolute;left:22852;top:3905;width:3667;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" filled="f" stroked="f">
                  <v:textbox inset="0,0,0,0">
                    <w:txbxContent>
                      <w:p w14:paraId="56463F3F" w14:textId="77777777" w:rsidR="008B3676" w:rsidRDefault="00560638">
                        <w:pPr>
                          <w:spacing w:after="160" w:line="259" w:lineRule="auto"/>
                          <w:ind w:left="0" w:right="0" w:firstLine="0"/>
                          <w:jc w:val="left"/>
                        </w:pPr>
                        <w:r>
                          <w:rPr>
                            <w:rFonts w:ascii="Arial" w:eastAsia="Arial" w:hAnsi="Arial" w:cs="Arial"/>
                            <w:b/>
                            <w:sz w:val="13"/>
                          </w:rPr>
                          <w:t>B01AA</w:t>
                        </w:r>
                      </w:p>
                    </w:txbxContent>
                  </v:textbox>
                </v:rect>
                <v:shape id="Shape 768" o:spid="_x0000_s1056" style="position:absolute;left:22530;top:5224;width:3440;height:1147;visibility:visible;mso-wrap-style:square;v-text-anchor:top" coordsize="344008,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" path="m17201,l326808,v2280,,4474,436,6582,1309c335497,2182,337357,3425,338970,5038v1613,1613,2856,3473,3728,5580c343571,12725,344008,14919,344008,17200r,80269c344008,99750,343571,101944,342698,104051v-873,2107,-2115,3967,-3728,5580c337357,111244,335497,112487,333390,113360v-2108,873,-4302,1309,-6582,1309l17201,114669v-2281,,-4475,-436,-6583,-1309c8511,112487,6651,111244,5038,109631,3425,108018,2182,106158,1310,104051,437,101944,,99750,,97469l,17200c,14919,437,12725,1310,10618,2182,8511,3425,6651,5038,5038,6651,3425,8511,2182,10618,1309,12726,436,14920,,17201,xe" fillcolor="#d5e8d4" stroked="f" strokeweight="0">
                  <v:stroke miterlimit="83231f" joinstyle="miter"/>
                  <v:path arrowok="t" textboxrect="0,0,344008,114669"/>
                </v:shape>
                <v:shape id="Shape 769" o:spid="_x0000_s1057" style="position:absolute;left:22530;top:5224;width:3440;height:1147;visibility:visible;mso-wrap-style:square;v-text-anchor:top" coordsize="344008,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" path="m17201,l326808,v2280,,4474,436,6582,1309c335497,2182,337357,3425,338970,5038v1613,1613,2856,3473,3728,5580c343571,12725,344008,14919,344008,17200r,80269c344008,99750,343571,101944,342698,104051v-873,2107,-2115,3967,-3728,5580c337357,111244,335497,112487,333390,113360v-2108,873,-4302,1309,-6582,1309l17201,114669v-2281,,-4475,-436,-6583,-1309c8511,112487,6651,111244,5038,109631,3425,108018,2182,106158,1310,104051,437,101944,,99750,,97469l,17200c,14919,437,12725,1310,10618,2182,8511,3425,6651,5038,5038,6651,3425,8511,2182,10618,1309,12726,436,14920,,17201,xe" filled="f" strokecolor="#82b366" strokeweight=".1062mm">
                  <v:stroke miterlimit="1" joinstyle="miter"/>
                  <v:path arrowok="t" textboxrect="0,0,344008,114669"/>
                </v:shape>
                <v:rect id="Rectangle 770" o:spid="_x0000_s1058" style="position:absolute;left:22875;top:5434;width:360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" filled="f" stroked="f">
                  <v:textbox inset="0,0,0,0">
                    <w:txbxContent>
                      <w:p w14:paraId="5B4151BE" w14:textId="77777777" w:rsidR="008B3676" w:rsidRDefault="00560638">
                        <w:pPr>
                          <w:spacing w:after="160" w:line="259" w:lineRule="auto"/>
                          <w:ind w:left="0" w:right="0" w:firstLine="0"/>
                          <w:jc w:val="left"/>
                        </w:pPr>
                        <w:r>
                          <w:rPr>
                            <w:rFonts w:ascii="Arial" w:eastAsia="Arial" w:hAnsi="Arial" w:cs="Arial"/>
                            <w:b/>
                            <w:sz w:val="13"/>
                          </w:rPr>
                          <w:t>A12AX</w:t>
                        </w:r>
                      </w:p>
                    </w:txbxContent>
                  </v:textbox>
                </v:rect>
                <v:shape id="Shape 771" o:spid="_x0000_s1059" style="position:absolute;left:13356;top:6371;width:0;height:1529;visibility:visible;mso-wrap-style:square;v-text-anchor:top" coordsize="0,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" path="m,l,152892e" filled="f" strokecolor="#666" strokeweight=".1062mm">
                  <v:stroke miterlimit="83231f" joinstyle="miter"/>
                  <v:path arrowok="t" textboxrect="0,0,0,152892"/>
                </v:shape>
                <v:rect id="Rectangle 773" o:spid="_x0000_s1060" style="position:absolute;left:13413;top:6963;width:467;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" filled="f" stroked="f">
                  <v:textbox inset="0,0,0,0">
                    <w:txbxContent>
                      <w:p w14:paraId="6AB44478" w14:textId="77777777" w:rsidR="008B3676" w:rsidRDefault="00560638">
                        <w:pPr>
                          <w:spacing w:after="160" w:line="259" w:lineRule="auto"/>
                          <w:ind w:left="0" w:right="0" w:firstLine="0"/>
                          <w:jc w:val="left"/>
                        </w:pPr>
                        <w:r>
                          <w:rPr>
                            <w:rFonts w:ascii="Arial" w:eastAsia="Arial" w:hAnsi="Arial" w:cs="Arial"/>
                            <w:sz w:val="7"/>
                          </w:rPr>
                          <w:t>t1</w:t>
                        </w:r>
                      </w:p>
                    </w:txbxContent>
                  </v:textbox>
                </v:rect>
                <v:shape id="Shape 774" o:spid="_x0000_s1061" style="position:absolute;left:17943;top:6371;width:0;height:1529;visibility:visible;mso-wrap-style:square;v-text-anchor:top" coordsize="0,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" path="m,l,152892e" filled="f" strokecolor="#666" strokeweight=".1062mm">
                  <v:stroke miterlimit="83231f" joinstyle="miter"/>
                  <v:path arrowok="t" textboxrect="0,0,0,152892"/>
                </v:shape>
                <v:rect id="Rectangle 776" o:spid="_x0000_s1062" style="position:absolute;left:18000;top:6963;width:467;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" filled="f" stroked="f">
                  <v:textbox inset="0,0,0,0">
                    <w:txbxContent>
                      <w:p w14:paraId="2832795F" w14:textId="77777777" w:rsidR="008B3676" w:rsidRDefault="00560638">
                        <w:pPr>
                          <w:spacing w:after="160" w:line="259" w:lineRule="auto"/>
                          <w:ind w:left="0" w:right="0" w:firstLine="0"/>
                          <w:jc w:val="left"/>
                        </w:pPr>
                        <w:r>
                          <w:rPr>
                            <w:rFonts w:ascii="Arial" w:eastAsia="Arial" w:hAnsi="Arial" w:cs="Arial"/>
                            <w:sz w:val="7"/>
                          </w:rPr>
                          <w:t>t2</w:t>
                        </w:r>
                      </w:p>
                    </w:txbxContent>
                  </v:textbox>
                </v:rect>
                <v:shape id="Shape 777" o:spid="_x0000_s1063" style="position:absolute;left:13356;top:1784;width:4969;height:1147;visibility:visible;mso-wrap-style:square;v-text-anchor:top" coordsize="496900,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" path="m17201,l479700,v2281,,4474,437,6582,1309c488389,2182,490249,3425,491862,5038v1613,1613,2855,3473,3729,5580c496464,12725,496900,14919,496900,17200r,80269c496900,99750,496464,101944,495591,104051v-874,2107,-2116,3968,-3729,5580c490249,111244,488389,112487,486282,113360v-2108,873,-4301,1309,-6582,1309l17201,114669v-2281,,-4476,-436,-6583,-1309c8511,112487,6651,111244,5038,109631,3425,108019,2182,106158,1309,104051,436,101944,,99750,,97469l,17200c,14919,436,12725,1309,10618,2182,8511,3425,6651,5038,5038,6651,3425,8511,2182,10618,1309,12725,437,14920,,17201,xe" fillcolor="#ffe6cc" stroked="f" strokeweight="0">
                  <v:stroke miterlimit="83231f" joinstyle="miter"/>
                  <v:path arrowok="t" textboxrect="0,0,496900,114669"/>
                </v:shape>
                <v:shape id="Shape 778" o:spid="_x0000_s1064" style="position:absolute;left:13356;top:1784;width:4969;height:1147;visibility:visible;mso-wrap-style:square;v-text-anchor:top" coordsize="496900,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" path="m17201,l479700,v2281,,4474,437,6582,1309c488389,2182,490249,3425,491862,5038v1613,1613,2855,3473,3729,5580c496464,12725,496900,14919,496900,17200r,80269c496900,99750,496464,101944,495591,104051v-874,2107,-2116,3968,-3729,5580c490249,111244,488389,112487,486282,113360v-2108,873,-4301,1309,-6582,1309l17201,114669v-2281,,-4476,-436,-6583,-1309c8511,112487,6651,111244,5038,109631,3425,108019,2182,106158,1309,104051,436,101944,,99750,,97469l,17200c,14919,436,12725,1309,10618,2182,8511,3425,6651,5038,5038,6651,3425,8511,2182,10618,1309,12725,437,14920,,17201,xe" filled="f" strokecolor="#d79b00" strokeweight=".1062mm">
                  <v:stroke miterlimit="1" joinstyle="miter"/>
                  <v:path arrowok="t" textboxrect="0,0,496900,114669"/>
                </v:shape>
                <v:rect id="Rectangle 779" o:spid="_x0000_s1065" style="position:absolute;left:13705;top:1994;width:5628;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" filled="f" stroked="f">
                  <v:textbox inset="0,0,0,0">
                    <w:txbxContent>
                      <w:p w14:paraId="0E34C688" w14:textId="77777777" w:rsidR="008B3676" w:rsidRDefault="00560638">
                        <w:pPr>
                          <w:spacing w:after="160" w:line="259" w:lineRule="auto"/>
                          <w:ind w:left="0" w:right="0" w:firstLine="0"/>
                          <w:jc w:val="left"/>
                        </w:pPr>
                        <w:r>
                          <w:rPr>
                            <w:rFonts w:ascii="Arial" w:eastAsia="Arial" w:hAnsi="Arial" w:cs="Arial"/>
                            <w:b/>
                            <w:sz w:val="13"/>
                          </w:rPr>
                          <w:t>1577 = 200</w:t>
                        </w:r>
                      </w:p>
                    </w:txbxContent>
                  </v:textbox>
                </v:rect>
                <v:shape id="Shape 780" o:spid="_x0000_s1066" style="position:absolute;left:360;top:1020;width:5351;height:5351;visibility:visible;mso-wrap-style:square;v-text-anchor:top" coordsize="535123,53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" path="m80268,l454854,v5271,,10491,514,15660,1542c475683,2571,480702,4093,485572,6110v4869,2017,9495,4490,13877,7418c503831,16456,507886,19783,511613,23510v3726,3727,7054,7781,9982,12164c524523,40056,526996,44682,529013,49551v2017,4869,3539,9889,4567,15058c534609,69778,535123,74998,535123,80268r,374587c535123,460125,534609,465345,533580,470514v-1028,5169,-2550,10188,-4567,15058c526996,490441,524523,495067,521595,499449v-2928,4382,-6256,8437,-9982,12164c507886,515340,503831,518667,499449,521595v-4382,2928,-9008,5401,-13877,7418c480702,531030,475683,532552,470514,533580v-5169,1029,-10389,1543,-15660,1543l80268,535123v-5270,,-10490,-514,-15659,-1543c59439,532552,54420,531030,49551,529013v-4869,-2017,-9495,-4490,-13877,-7418c31291,518667,27237,515340,23510,511613v-3727,-3727,-7054,-7782,-9983,-12164c10599,495067,8127,490441,6110,485572,4093,480702,2570,475683,1542,470514,514,465345,,460125,,454855l,80268c,74998,514,69778,1542,64609,2570,59440,4093,54420,6110,49551v2017,-4869,4489,-9495,7417,-13877c16456,31291,19783,27237,23510,23510v3727,-3727,7781,-7054,12164,-9982c40056,10600,44682,8127,49551,6110,54420,4093,59439,2571,64609,1542,69778,514,74998,,80268,xe" fillcolor="#e1d5e7" stroked="f" strokeweight="0">
                  <v:stroke miterlimit="83231f" joinstyle="miter"/>
                  <v:path arrowok="t" textboxrect="0,0,535123,535123"/>
                </v:shape>
                <v:shape id="Shape 781" o:spid="_x0000_s1067" style="position:absolute;left:360;top:1020;width:5351;height:5351;visibility:visible;mso-wrap-style:square;v-text-anchor:top" coordsize="535123,53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" path="m80268,l454854,v5271,,10491,514,15660,1542c475683,2571,480702,4093,485572,6110v4869,2017,9495,4490,13877,7418c503831,16456,507886,19783,511613,23510v3726,3727,7054,7781,9982,12164c524523,40056,526996,44682,529013,49551v2017,4869,3539,9889,4567,15058c534609,69778,535123,74998,535123,80268r,374587c535123,460125,534609,465345,533580,470514v-1028,5169,-2550,10188,-4567,15058c526996,490441,524523,495067,521595,499449v-2928,4382,-6256,8437,-9982,12164c507886,515340,503831,518667,499449,521595v-4382,2928,-9008,5401,-13877,7418c480702,531030,475683,532552,470514,533580v-5169,1029,-10389,1543,-15660,1543l80268,535123v-5270,,-10490,-514,-15659,-1543c59439,532552,54420,531030,49551,529013v-4869,-2017,-9495,-4490,-13877,-7418c31291,518667,27237,515340,23510,511613v-3727,-3727,-7054,-7782,-9983,-12164c10599,495067,8127,490441,6110,485572,4093,480702,2570,475683,1542,470514,514,465345,,460125,,454855l,80268c,74998,514,69778,1542,64609,2570,59440,4093,54420,6110,49551v2017,-4869,4489,-9495,7417,-13877c16456,31291,19783,27237,23510,23510v3727,-3727,7781,-7054,12164,-9982c40056,10600,44682,8127,49551,6110,54420,4093,59439,2571,64609,1542,69778,514,74998,,80268,xe" filled="f" strokecolor="#9673a6" strokeweight=".1062mm">
                  <v:stroke miterlimit="1" joinstyle="miter"/>
                  <v:path arrowok="t" textboxrect="0,0,535123,535123"/>
                </v:shape>
                <v:rect id="Rectangle 782" o:spid="_x0000_s1068" style="position:absolute;left:1966;top:1344;width:2796;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" filled="f" stroked="f">
                  <v:textbox inset="0,0,0,0">
                    <w:txbxContent>
                      <w:p w14:paraId="397A4ABC" w14:textId="77777777" w:rsidR="008B3676" w:rsidRDefault="00560638">
                        <w:pPr>
                          <w:spacing w:after="160" w:line="259" w:lineRule="auto"/>
                          <w:ind w:left="0" w:right="0" w:firstLine="0"/>
                          <w:jc w:val="left"/>
                        </w:pPr>
                        <w:r>
                          <w:rPr>
                            <w:rFonts w:ascii="Arial" w:eastAsia="Arial" w:hAnsi="Arial" w:cs="Arial"/>
                            <w:b/>
                            <w:sz w:val="13"/>
                          </w:rPr>
                          <w:t>Anna</w:t>
                        </w:r>
                      </w:p>
                    </w:txbxContent>
                  </v:textbox>
                </v:rect>
                <v:rect id="Rectangle 783" o:spid="_x0000_s1069" style="position:absolute;left:2146;top:2644;width:2316;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" filled="f" stroked="f">
                  <v:textbox inset="0,0,0,0">
                    <w:txbxContent>
                      <w:p w14:paraId="30B40AAE" w14:textId="77777777" w:rsidR="008B3676" w:rsidRDefault="00560638">
                        <w:pPr>
                          <w:spacing w:after="160" w:line="259" w:lineRule="auto"/>
                          <w:ind w:left="0" w:right="0" w:firstLine="0"/>
                          <w:jc w:val="left"/>
                        </w:pPr>
                        <w:r>
                          <w:rPr>
                            <w:rFonts w:ascii="Arial" w:eastAsia="Arial" w:hAnsi="Arial" w:cs="Arial"/>
                            <w:b/>
                            <w:sz w:val="7"/>
                          </w:rPr>
                          <w:t>Age = 54</w:t>
                        </w:r>
                      </w:p>
                    </w:txbxContent>
                  </v:textbox>
                </v:rect>
                <v:rect id="Rectangle 784" o:spid="_x0000_s1070" style="position:absolute;left:1316;top:3638;width:4523;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" filled="f" stroked="f">
                  <v:textbox inset="0,0,0,0">
                    <w:txbxContent>
                      <w:p w14:paraId="5BD451C7" w14:textId="77777777" w:rsidR="008B3676" w:rsidRDefault="00560638">
                        <w:pPr>
                          <w:spacing w:after="160" w:line="259" w:lineRule="auto"/>
                          <w:ind w:left="0" w:right="0" w:firstLine="0"/>
                          <w:jc w:val="left"/>
                        </w:pPr>
                        <w:r>
                          <w:rPr>
                            <w:rFonts w:ascii="Arial" w:eastAsia="Arial" w:hAnsi="Arial" w:cs="Arial"/>
                            <w:b/>
                            <w:sz w:val="7"/>
                          </w:rPr>
                          <w:t>Gender = Female</w:t>
                        </w:r>
                      </w:p>
                    </w:txbxContent>
                  </v:textbox>
                </v:rect>
                <v:rect id="Rectangle 785" o:spid="_x0000_s1071" style="position:absolute;left:768;top:4670;width:5982;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" filled="f" stroked="f">
                  <v:textbox inset="0,0,0,0">
                    <w:txbxContent>
                      <w:p w14:paraId="170B457E" w14:textId="77777777" w:rsidR="008B3676" w:rsidRDefault="00560638">
                        <w:pPr>
                          <w:spacing w:after="160" w:line="259" w:lineRule="auto"/>
                          <w:ind w:left="0" w:right="0" w:firstLine="0"/>
                          <w:jc w:val="left"/>
                        </w:pPr>
                        <w:r>
                          <w:rPr>
                            <w:rFonts w:ascii="Arial" w:eastAsia="Arial" w:hAnsi="Arial" w:cs="Arial"/>
                            <w:b/>
                            <w:sz w:val="7"/>
                          </w:rPr>
                          <w:t>Insurance Status = RG</w:t>
                        </w:r>
                      </w:p>
                    </w:txbxContent>
                  </v:textbox>
                </v:rect>
                <v:rect id="Rectangle 786" o:spid="_x0000_s1072" style="position:absolute;left:837;top:5664;width:579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" filled="f" stroked="f">
                  <v:textbox inset="0,0,0,0">
                    <w:txbxContent>
                      <w:p w14:paraId="0C889F21" w14:textId="77777777" w:rsidR="008B3676" w:rsidRDefault="00560638">
                        <w:pPr>
                          <w:spacing w:after="160" w:line="259" w:lineRule="auto"/>
                          <w:ind w:left="0" w:right="0" w:firstLine="0"/>
                          <w:jc w:val="left"/>
                        </w:pPr>
                        <w:r>
                          <w:rPr>
                            <w:rFonts w:ascii="Arial" w:eastAsia="Arial" w:hAnsi="Arial" w:cs="Arial"/>
                            <w:b/>
                            <w:sz w:val="7"/>
                          </w:rPr>
                          <w:t>Residence = Le Havre</w:t>
                        </w:r>
                      </w:p>
                    </w:txbxContent>
                  </v:textbox>
                </v:rect>
                <v:shape id="Shape 787" o:spid="_x0000_s1073" style="position:absolute;left:22530;top:6371;width:0;height:1529;visibility:visible;mso-wrap-style:square;v-text-anchor:top" coordsize="0,15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" path="m,l,152892e" filled="f" strokecolor="#666" strokeweight=".1062mm">
                  <v:stroke miterlimit="83231f" joinstyle="miter"/>
                  <v:path arrowok="t" textboxrect="0,0,0,152892"/>
                </v:shape>
                <v:rect id="Rectangle 789" o:spid="_x0000_s1074" style="position:absolute;left:22587;top:6963;width:466;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" filled="f" stroked="f">
                  <v:textbox inset="0,0,0,0">
                    <w:txbxContent>
                      <w:p w14:paraId="65F52028" w14:textId="77777777" w:rsidR="008B3676" w:rsidRDefault="00560638">
                        <w:pPr>
                          <w:spacing w:after="160" w:line="259" w:lineRule="auto"/>
                          <w:ind w:left="0" w:right="0" w:firstLine="0"/>
                          <w:jc w:val="left"/>
                        </w:pPr>
                        <w:r>
                          <w:rPr>
                            <w:rFonts w:ascii="Arial" w:eastAsia="Arial" w:hAnsi="Arial" w:cs="Arial"/>
                            <w:sz w:val="7"/>
                          </w:rPr>
                          <w:t>t3</w:t>
                        </w:r>
                      </w:p>
                    </w:txbxContent>
                  </v:textbox>
                </v:rect>
                <v:shape id="Shape 790" o:spid="_x0000_s1075" style="position:absolute;left:27499;top:6753;width:0;height:1147;visibility:visible;mso-wrap-style:square;v-text-anchor:top" coordsize="0,11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" path="m,l,114669e" filled="f" strokecolor="#666" strokeweight=".1062mm">
                  <v:stroke miterlimit="83231f" joinstyle="miter"/>
                  <v:path arrowok="t" textboxrect="0,0,0,114669"/>
                </v:shape>
                <v:shape id="Shape 791" o:spid="_x0000_s1076" style="position:absolute;left:36290;top:9047;width:9173;height:4969;visibility:visible;mso-wrap-style:square;v-text-anchor:top" coordsize="917354,4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" path="m74535,l842819,v4894,,9741,477,14540,1432c862159,2387,866820,3801,871341,5673v4522,1873,8817,4169,12886,6888c888296,15280,892061,18370,895523,21831v3460,3460,6550,7225,9269,11294c907511,37195,909806,41490,911679,46012v1872,4521,3287,9182,4242,13982c916876,64794,917353,69641,917354,74535r,347830c917353,427259,916876,432106,915921,436906v-955,4800,-2370,9461,-4242,13982c909806,455410,907511,459705,904792,463774v-2719,4069,-5809,7834,-9269,11295c892061,478530,888296,481619,884227,484338v-4069,2719,-8364,5015,-12886,6888c866820,493099,862159,494513,857359,495468v-4799,954,-9646,1432,-14540,1432l74535,496900v-4894,,-9741,-478,-14541,-1432c55194,494513,50533,493099,46012,491226v-4522,-1873,-8817,-4169,-12887,-6888c29056,481619,25291,478530,21831,475069v-3461,-3461,-6551,-7225,-9270,-11295c9842,459705,7546,455410,5673,450888,3800,446367,2386,441706,1432,436906,477,432106,,427259,,422365l,74535c,69641,477,64794,1432,59994,2386,55194,3800,50533,5673,46012,7546,41490,9842,37195,12561,33125v2719,-4069,5809,-7834,9270,-11294c25291,18370,29056,15280,33125,12561,37195,9842,41490,7546,46011,5673,50533,3801,55194,2387,59994,1432,64794,477,69641,,74535,xe" fillcolor="#ffe6cc" stroked="f" strokeweight="0">
                  <v:stroke miterlimit="83231f" joinstyle="miter"/>
                  <v:path arrowok="t" textboxrect="0,0,917354,496900"/>
                </v:shape>
                <v:shape id="Shape 792" o:spid="_x0000_s1077" style="position:absolute;left:36290;top:9047;width:9173;height:4969;visibility:visible;mso-wrap-style:square;v-text-anchor:top" coordsize="917354,4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" path="m74535,l842819,v4894,,9741,477,14540,1432c862159,2387,866820,3801,871341,5673v4522,1873,8817,4169,12886,6888c888296,15280,892061,18370,895523,21831v3460,3460,6550,7225,9269,11294c907511,37195,909806,41490,911679,46012v1872,4521,3287,9182,4242,13982c916876,64794,917353,69641,917354,74535r,347830c917353,427259,916876,432106,915921,436906v-955,4800,-2370,9461,-4242,13982c909806,455410,907511,459705,904792,463774v-2719,4069,-5809,7834,-9269,11295c892061,478530,888296,481619,884227,484338v-4069,2719,-8364,5015,-12886,6888c866820,493099,862159,494513,857359,495468v-4799,954,-9646,1432,-14540,1432l74535,496900v-4894,,-9741,-478,-14541,-1432c55194,494513,50533,493099,46012,491226v-4522,-1873,-8817,-4169,-12887,-6888c29056,481619,25291,478530,21831,475069v-3461,-3461,-6551,-7225,-9270,-11295c9842,459705,7546,455410,5673,450888,3800,446367,2386,441706,1432,436906,477,432106,,427259,,422365l,74535c,69641,477,64794,1432,59994,2386,55194,3800,50533,5673,46012,7546,41490,9842,37195,12561,33125v2719,-4069,5809,-7834,9270,-11294c25291,18370,29056,15280,33125,12561,37195,9842,41490,7546,46011,5673,50533,3801,55194,2387,59994,1432,64794,477,69641,,74535,xe" filled="f" strokecolor="#d79b00" strokeweight=".1062mm">
                  <v:stroke miterlimit="1" joinstyle="miter"/>
                  <v:path arrowok="t" textboxrect="0,0,917354,496900"/>
                </v:shape>
                <v:rect id="Rectangle 793" o:spid="_x0000_s1078" style="position:absolute;left:39860;top:9652;width:2651;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" filled="f" stroked="f">
                  <v:textbox inset="0,0,0,0">
                    <w:txbxContent>
                      <w:p w14:paraId="275DF50B" w14:textId="77777777" w:rsidR="008B3676" w:rsidRDefault="00560638">
                        <w:pPr>
                          <w:spacing w:after="160" w:line="259" w:lineRule="auto"/>
                          <w:ind w:left="0" w:right="0" w:firstLine="0"/>
                          <w:jc w:val="left"/>
                        </w:pPr>
                        <w:r>
                          <w:rPr>
                            <w:w w:val="270"/>
                            <w:sz w:val="23"/>
                          </w:rPr>
                          <w:t>😔</w:t>
                        </w:r>
                      </w:p>
                    </w:txbxContent>
                  </v:textbox>
                </v:rect>
                <v:rect id="Rectangle 794" o:spid="_x0000_s1079" style="position:absolute;left:36360;top:11550;width:11963;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" filled="f" stroked="f">
                  <v:textbox inset="0,0,0,0">
                    <w:txbxContent>
                      <w:p w14:paraId="2328DA82" w14:textId="77777777" w:rsidR="008B3676" w:rsidRDefault="00560638">
                        <w:pPr>
                          <w:spacing w:after="160" w:line="259" w:lineRule="auto"/>
                          <w:ind w:left="0" w:right="0" w:firstLine="0"/>
                          <w:jc w:val="left"/>
                        </w:pPr>
                        <w:r>
                          <w:rPr>
                            <w:rFonts w:ascii="Arial" w:eastAsia="Arial" w:hAnsi="Arial" w:cs="Arial"/>
                            <w:b/>
                            <w:sz w:val="13"/>
                          </w:rPr>
                          <w:t xml:space="preserve">Inpatient </w:t>
                        </w:r>
                        <w:r>
                          <w:rPr>
                            <w:rFonts w:ascii="Arial" w:eastAsia="Arial" w:hAnsi="Arial" w:cs="Arial"/>
                            <w:b/>
                            <w:sz w:val="13"/>
                          </w:rPr>
                          <w:t>mortality  = ?</w:t>
                        </w:r>
                      </w:p>
                    </w:txbxContent>
                  </v:textbox>
                </v:rect>
                <v:shape id="Shape 795" o:spid="_x0000_s1080" style="position:absolute;left:40390;top:12506;width:716;height:676;visibility:visible;mso-wrap-style:square;v-text-anchor:top" coordsize="71586,6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" path="m2539,c5664,198,9213,297,13184,297,21193,297,25783,198,26955,r976,c28322,396,28517,694,28517,892v,198,-65,793,-195,1783c28061,3534,27736,4162,27345,4558r-1172,c22527,4558,20704,4988,20704,5846v,331,1628,5186,4883,14567c28843,29794,30503,34550,30568,34682r293,-297c31121,34121,31512,33692,32033,33097v521,-595,1205,-1387,2051,-2378c34930,29728,35972,28506,37209,27052v1237,-1453,2637,-3138,4199,-5053c47398,14930,50882,10768,51858,9513v977,-1255,1498,-2279,1563,-3072c53421,5384,52379,4756,50296,4558v-1107,,-1661,-330,-1661,-991c48635,3435,48701,2973,48831,2180v195,-991,358,-1585,488,-1784c49449,198,49905,66,50686,v131,,1074,33,2832,99c55276,165,57848,231,61234,297v1758,,3581,-33,5469,-99c68591,132,69665,99,69926,99v1106,,1660,297,1660,892c71586,1255,71488,1784,71293,2576v-195,793,-358,1256,-488,1388c70674,4360,69991,4558,68754,4558,64066,4888,60257,6540,57327,9513v-586,595,-5143,5978,-13672,16152l31056,40628,28517,50934v-1758,7068,-2637,10768,-2637,11098c25880,62759,28094,63122,32521,63122v1042,,1726,33,2051,99c34898,63287,35093,63618,35158,64212v,132,-65,529,-195,1189c34703,66524,34507,67152,34377,67284v-130,132,-651,231,-1563,297c32489,67581,31121,67581,28713,67581v-2410,,-5404,-33,-8985,-99c15691,67482,12631,67482,10547,67482v-2083,,-3255,33,-3515,99c5860,67581,5274,67317,5274,66789v,-331,97,-826,293,-1487c5632,65104,5697,64906,5762,64707v65,-198,98,-363,98,-495c5860,64080,5892,63948,5957,63816v66,-132,131,-232,196,-298c6218,63452,6316,63386,6446,63320v130,-66,293,-99,488,-99c7129,63221,7325,63221,7520,63221v195,,488,-33,879,-99c8790,63056,9213,63056,9669,63122v2539,-66,4199,-198,4980,-396c15430,62528,16016,62098,16407,61438v195,-331,1140,-3898,2833,-10703l21681,40529,9669,5946v-65,-67,-130,-133,-196,-199c9408,5681,9343,5615,9278,5549v-65,-66,-163,-132,-293,-198c8855,5285,8725,5219,8594,5153v-130,-66,-293,-132,-488,-198c7911,4888,7650,4856,7325,4856v-326,,-619,-33,-879,-100c6185,4690,5762,4657,5176,4657v-586,,-1139,-33,-1660,-99c2735,4558,2181,4558,1856,4558v-326,,-651,-33,-977,-99c553,4393,326,4294,195,4162,65,4030,,3832,,3567,,3303,98,2741,293,1883,488,1024,781,429,1172,99,1302,33,1758,,2539,xe" fillcolor="black" stroked="f" strokeweight="0">
                  <v:stroke miterlimit="83231f" joinstyle="miter"/>
                  <v:path arrowok="t" textboxrect="0,0,71586,67581"/>
                </v:shape>
                <v:shape id="Shape 796" o:spid="_x0000_s1081" style="position:absolute;left:40390;top:12506;width:716;height:676;visibility:visible;mso-wrap-style:square;v-text-anchor:top" coordsize="71586,6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" path="m3516,4558v-781,,-1335,,-1660,c1530,4558,1205,4525,879,4459,553,4393,326,4294,195,4162,65,4030,,3832,,3567,,3303,98,2741,293,1883,488,1024,781,429,1172,99,1302,33,1758,,2539,,5664,198,9213,297,13184,297,21193,297,25783,198,26955,r976,c28322,396,28517,694,28517,892v,198,-65,793,-195,1783c28061,3534,27736,4162,27345,4558r-1172,c22527,4558,20704,4988,20704,5846v,331,1628,5186,4883,14567c28843,29794,30503,34550,30568,34682r293,-297c31121,34121,31512,33692,32033,33097v521,-595,1205,-1387,2051,-2378c34930,29728,35972,28506,37209,27052v1237,-1453,2637,-3138,4199,-5053c47398,14930,50882,10768,51858,9513v977,-1255,1498,-2279,1563,-3072c53421,5384,52379,4756,50296,4558v-1107,,-1661,-330,-1661,-991c48635,3435,48701,2973,48831,2180v195,-991,358,-1585,488,-1784c49449,198,49905,66,50686,v131,,1074,33,2832,99c55276,165,57848,231,61234,297v1758,,3581,-33,5469,-99c68591,132,69665,99,69926,99v1106,,1660,297,1660,892c71586,1255,71488,1784,71293,2576v-195,793,-358,1256,-488,1388c70674,4360,69991,4558,68754,4558,64066,4888,60257,6540,57327,9513v-586,595,-5143,5978,-13672,16152l31056,40628,28517,50934v-1758,7068,-2637,10768,-2637,11098c25880,62759,28094,63122,32521,63122v1042,,1726,33,2051,99c34898,63287,35093,63618,35158,64212v,132,-65,529,-195,1189c34703,66524,34507,67152,34377,67284v-130,132,-651,231,-1563,297c32489,67581,31121,67581,28713,67581v-2410,,-5404,-33,-8985,-99c15691,67482,12631,67482,10547,67482v-2083,,-3255,33,-3515,99c5860,67581,5274,67317,5274,66789v,-331,97,-826,293,-1487c5632,65104,5697,64906,5762,64707v65,-198,98,-363,98,-495c5860,64080,5892,63948,5957,63816v66,-132,131,-232,196,-298c6218,63452,6316,63386,6446,63320v130,-66,293,-99,488,-99c7129,63221,7325,63221,7520,63221v195,,488,-33,879,-99c8790,63056,9213,63056,9669,63122v2539,-66,4199,-198,4980,-396c15430,62528,16016,62098,16407,61438v195,-331,1140,-3898,2833,-10703l21681,40529,9669,5946v-65,-67,-130,-133,-196,-199c9408,5681,9343,5615,9278,5549v-65,-66,-163,-132,-293,-198c8855,5285,8725,5219,8594,5153v-130,-66,-293,-132,-488,-198c7911,4888,7650,4856,7325,4856v-326,,-619,-33,-879,-100c6185,4690,5762,4657,5176,4657v-586,,-1139,-33,-1660,-99xe" filled="f" strokeweight="0">
                  <v:stroke opacity="15163f" miterlimit="1" joinstyle="miter"/>
                  <v:path arrowok="t" textboxrect="0,0,71586,67581"/>
                </v:shape>
                <v:shape id="Shape 797" o:spid="_x0000_s1082" style="position:absolute;left:40987;top:12865;width:146;height:482;visibility:visible;mso-wrap-style:square;v-text-anchor:top" coordsize="14534,4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" path="m14500,r34,9l14534,2608,9597,4834c8447,6048,7687,7730,7319,9878v-368,2149,-552,6632,-552,13451c6767,30709,6951,35566,7319,37902v368,2335,1197,4180,2485,5534l14534,45523r,2673l10978,47780c9782,47500,8377,46752,6767,45538,5155,44324,3890,42759,2969,40844,989,37014,,31480,,24240,,16113,1312,9925,3935,5675,6513,1892,10035,,14500,xe" fillcolor="black" stroked="f" strokeweight="0">
                  <v:stroke miterlimit="83231f" joinstyle="miter"/>
                  <v:path arrowok="t" textboxrect="0,0,14534,48196"/>
                </v:shape>
                <v:shape id="Shape 798" o:spid="_x0000_s1083" style="position:absolute;left:41133;top:12865;width:145;height:482;visibility:visible;mso-wrap-style:square;v-text-anchor:top" coordsize="14534,4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" path="m,l6594,1812v2209,1214,4005,3363,5386,6445c13682,12134,14534,17458,14534,24231v,7239,-989,12774,-2969,16604c10644,42796,9378,44361,7768,45529,6157,46696,4752,47420,3556,47700v-1197,281,-2371,444,-3522,491l,48187,,45513r34,16c1875,45529,3440,44828,4730,43427,6064,42026,6893,40064,7215,37542v323,-2522,507,-7263,553,-14222c7768,16548,7583,12087,7215,9939,6847,7790,6088,6085,4937,4825,3556,3330,1922,2583,34,2583l,2598,,xe" fillcolor="black" stroked="f" strokeweight="0">
                  <v:stroke miterlimit="83231f" joinstyle="miter"/>
                  <v:path arrowok="t" textboxrect="0,0,14534,48191"/>
                </v:shape>
                <v:shape id="Shape 799" o:spid="_x0000_s1084" style="position:absolute;left:40987;top:12865;width:291;height:482;visibility:visible;mso-wrap-style:square;v-text-anchor:top" coordsize="29068,4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" path="m3935,5675c6513,1892,10035,,14500,v2209,,4419,607,6628,1821c23338,3036,25133,5184,26514,8267v1703,3876,2554,9201,2554,15973c29068,31480,28079,37014,26100,40844v-921,1962,-2187,3526,-3798,4694c20691,46706,19287,47430,18090,47710v-1197,280,-2370,444,-3521,490c13372,48200,12175,48060,10978,47780,9782,47500,8377,46752,6767,45538,5155,44324,3890,42759,2969,40844,989,37014,,31480,,24240,,16113,1312,9925,3935,5675xe" filled="f" strokeweight="0">
                  <v:stroke opacity="10794f" miterlimit="1" joinstyle="miter"/>
                  <v:path arrowok="t" textboxrect="0,0,29068,48200"/>
                </v:shape>
                <v:shape id="Shape 800" o:spid="_x0000_s1085" style="position:absolute;left:41055;top:12891;width:155;height:429;visibility:visible;mso-wrap-style:square;v-text-anchor:top" coordsize="15535,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" path="m12704,2242c11323,747,9689,,7802,,5869,,4212,747,2831,2242,1680,3456,920,5138,552,7286,184,9435,,13918,,20737v,7380,184,12237,552,14572c920,37645,1749,39490,3038,40844v1289,1401,2877,2102,4764,2102c9643,42946,11208,42245,12497,40844v1335,-1401,2164,-3363,2486,-5885c15305,32437,15489,27697,15535,20737v,-6772,-184,-11232,-552,-13381c14615,5208,13855,3503,12704,2242xe" filled="f" strokeweight="0">
                  <v:stroke opacity="10794f" miterlimit="1" joinstyle="miter"/>
                  <v:path arrowok="t" textboxrect="0,0,15535,42946"/>
                </v:shape>
                <v:shape id="Shape 801" o:spid="_x0000_s1086" style="position:absolute;left:36290;top:2549;width:9173;height:4969;visibility:visible;mso-wrap-style:square;v-text-anchor:top" coordsize="917354,4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" path="m74535,l842819,v4894,,9741,477,14540,1432c862159,2387,866820,3801,871341,5674v4522,1872,8817,4168,12886,6887c888296,15280,892061,18370,895523,21831v3460,3460,6550,7225,9269,11294c907511,37195,909806,41490,911679,46012v1872,4521,3287,9182,4242,13982c916876,64794,917353,69641,917354,74535r,347830c917353,427259,916876,432106,915921,436906v-955,4800,-2370,9461,-4242,13982c909806,455410,907511,459705,904792,463774v-2719,4069,-5809,7834,-9269,11295c892061,478529,888296,481619,884227,484338v-4069,2719,-8364,5015,-12886,6888c866820,493099,862159,494513,857359,495468v-4799,954,-9646,1432,-14540,1432l74535,496900v-4894,,-9741,-478,-14541,-1432c55194,494513,50533,493099,46012,491226v-4522,-1873,-8817,-4169,-12887,-6888c29056,481619,25291,478529,21831,475069v-3461,-3461,-6551,-7226,-9270,-11295c9842,459705,7546,455410,5673,450888,3800,446367,2386,441706,1432,436906,477,432106,,427259,,422365l,74535c,69641,477,64794,1432,59994,2386,55194,3800,50533,5673,46012,7546,41490,9842,37195,12561,33125v2719,-4069,5809,-7834,9270,-11294c25291,18370,29056,15280,33125,12561,37195,9842,41490,7546,46011,5674,50533,3801,55194,2387,59994,1432,64794,477,69641,,74535,xe" fillcolor="#dae8fc" stroked="f" strokeweight="0">
                  <v:stroke miterlimit="83231f" joinstyle="miter"/>
                  <v:path arrowok="t" textboxrect="0,0,917354,496900"/>
                </v:shape>
                <v:shape id="Shape 802" o:spid="_x0000_s1087" style="position:absolute;left:36290;top:2549;width:9173;height:4969;visibility:visible;mso-wrap-style:square;v-text-anchor:top" coordsize="917354,4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" path="m74535,l842819,v4894,,9741,477,14540,1432c862159,2387,866820,3801,871341,5674v4522,1872,8817,4168,12886,6887c888296,15280,892061,18370,895523,21831v3460,3460,6550,7225,9269,11294c907511,37195,909806,41490,911679,46012v1872,4521,3287,9182,4242,13982c916876,64794,917353,69641,917354,74535r,347830c917353,427259,916876,432106,915921,436906v-955,4800,-2370,9461,-4242,13982c909806,455410,907511,459705,904792,463774v-2719,4069,-5809,7834,-9269,11295c892061,478529,888296,481619,884227,484338v-4069,2719,-8364,5015,-12886,6888c866820,493099,862159,494513,857359,495468v-4799,954,-9646,1432,-14540,1432l74535,496900v-4894,,-9741,-478,-14541,-1432c55194,494513,50533,493099,46012,491226v-4522,-1873,-8817,-4169,-12887,-6888c29056,481619,25291,478529,21831,475069v-3461,-3461,-6551,-7226,-9270,-11295c9842,459705,7546,455410,5673,450888,3800,446367,2386,441706,1432,436906,477,432106,,427259,,422365l,74535c,69641,477,64794,1432,59994,2386,55194,3800,50533,5673,46012,7546,41490,9842,37195,12561,33125v2719,-4069,5809,-7834,9270,-11294c25291,18370,29056,15280,33125,12561,37195,9842,41490,7546,46011,5674,50533,3801,55194,2387,59994,1432,64794,477,69641,,74535,xe" filled="f" strokecolor="#6c8ebf" strokeweight=".1062mm">
                  <v:stroke miterlimit="1" joinstyle="miter"/>
                  <v:path arrowok="t" textboxrect="0,0,917354,496900"/>
                </v:shape>
                <v:rect id="Rectangle 803" o:spid="_x0000_s1088" style="position:absolute;left:39833;top:3158;width:272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" filled="f" stroked="f">
                  <v:textbox inset="0,0,0,0">
                    <w:txbxContent>
                      <w:p w14:paraId="2B017967" w14:textId="77777777" w:rsidR="008B3676" w:rsidRDefault="00560638">
                        <w:pPr>
                          <w:spacing w:after="160" w:line="259" w:lineRule="auto"/>
                          <w:ind w:left="0" w:right="0" w:firstLine="0"/>
                          <w:jc w:val="left"/>
                        </w:pPr>
                        <w:r>
                          <w:rPr>
                            <w:w w:val="270"/>
                            <w:sz w:val="23"/>
                          </w:rPr>
                          <w:t>😀</w:t>
                        </w:r>
                      </w:p>
                    </w:txbxContent>
                  </v:textbox>
                </v:rect>
                <v:rect id="Rectangle 804" o:spid="_x0000_s1089" style="position:absolute;left:36875;top:5146;width:10593;height: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" filled="f" stroked="f">
                  <v:textbox inset="0,0,0,0">
                    <w:txbxContent>
                      <w:p w14:paraId="4734CCB8" w14:textId="77777777" w:rsidR="008B3676" w:rsidRDefault="00560638">
                        <w:pPr>
                          <w:spacing w:after="160" w:line="259" w:lineRule="auto"/>
                          <w:ind w:left="0" w:right="0" w:firstLine="0"/>
                          <w:jc w:val="left"/>
                        </w:pPr>
                        <w:r>
                          <w:rPr>
                            <w:rFonts w:ascii="Arial" w:eastAsia="Arial" w:hAnsi="Arial" w:cs="Arial"/>
                            <w:b/>
                            <w:sz w:val="12"/>
                          </w:rPr>
                          <w:t>Inpatient mortality = ?</w:t>
                        </w:r>
                      </w:p>
                    </w:txbxContent>
                  </v:textbox>
                </v:rect>
                <v:shape id="Shape 805" o:spid="_x0000_s1090" style="position:absolute;left:40426;top:6085;width:661;height:594;visibility:visible;mso-wrap-style:square;v-text-anchor:top" coordsize="66079,5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" path="m2344,v2885,174,6160,261,9826,261c19562,261,23799,174,24881,r902,c26143,349,26324,610,26324,784v,174,-61,697,-181,1568c25903,3107,25602,3659,25241,4007r-1081,c20794,4007,19112,4385,19112,5140v,290,1502,4559,4507,12805c26624,26192,28156,30373,28216,30490r271,-262c28727,29996,29088,29619,29569,29096v481,-523,1112,-1220,1893,-2091c32243,26134,33205,25060,34347,23782v1142,-1278,2434,-2759,3876,-4443c43752,13125,46967,9466,47869,8363v901,-1104,1382,-2004,1442,-2701c49311,4733,48350,4181,46427,4007v-1022,,-1533,-290,-1533,-871c44894,3020,44954,2613,45074,1917v181,-872,331,-1394,451,-1568c45645,174,46066,58,46787,v120,,992,29,2615,87c51024,145,53398,203,56523,261v1623,,3306,-29,5048,-87c63314,116,64306,87,64546,87v1022,,1533,262,1533,784c66079,1103,65989,1568,65808,2265v-180,697,-330,1103,-450,1220c65237,3833,64607,4007,63465,4007,59137,4298,55622,5749,52917,8363v-541,523,-4747,5256,-12621,14199l28667,35716r-2343,9060c24701,50990,23889,54243,23889,54533v,639,2044,958,6130,958c30981,55491,31612,55520,31913,55578v300,58,480,349,540,871c32453,56566,32393,56914,32273,57495v-240,987,-420,1539,-541,1655c31612,59266,31131,59353,30290,59411v-300,,-1563,,-3786,c24280,59411,21515,59382,18210,59324v-3726,,-6551,,-8474,c7813,59324,6731,59353,6491,59411v-1082,,-1623,-232,-1623,-697c4868,58424,4958,57988,5138,57408v61,-175,121,-349,181,-523c5379,56711,5409,56566,5409,56449v,-116,30,-232,90,-348c5559,55985,5619,55898,5679,55840v61,-59,150,-117,271,-175c6070,55607,6220,55578,6400,55578v181,,361,,541,c7122,55578,7392,55549,7753,55491v360,-58,751,-58,1172,c11269,55433,12801,55317,13522,55143v721,-175,1262,-552,1623,-1133c15325,53720,16197,50584,17759,44602r2254,-8973l8925,5227v-60,-58,-120,-116,-181,-174c8684,4995,8624,4936,8564,4878v-60,-58,-150,-116,-270,-174c8174,4646,8053,4588,7933,4530v-120,-58,-270,-116,-451,-174c7302,4298,7062,4269,6761,4269v-301,,-571,-29,-811,-88c5709,4123,5319,4094,4778,4094v-541,,-1052,-29,-1533,-87c2524,4007,2013,4007,1713,4007v-301,,-601,-29,-902,-87c511,3862,300,3775,180,3659,60,3543,,3368,,3136,,2904,90,2410,271,1655,451,900,721,377,1082,87,1202,29,1623,,2344,xe" fillcolor="black" stroked="f" strokeweight="0">
                  <v:stroke miterlimit="83231f" joinstyle="miter"/>
                  <v:path arrowok="t" textboxrect="0,0,66079,59411"/>
                </v:shape>
                <v:shape id="Shape 806" o:spid="_x0000_s1091" style="position:absolute;left:40426;top:6085;width:661;height:594;visibility:visible;mso-wrap-style:square;v-text-anchor:top" coordsize="66079,5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" path="m3245,4007v-721,,-1232,,-1532,c1412,4007,1112,3978,811,3920,511,3862,300,3775,180,3659,60,3543,,3368,,3136,,2904,90,2410,271,1655,451,900,721,377,1082,87,1202,29,1623,,2344,v2885,174,6160,261,9826,261c19562,261,23799,174,24881,r902,c26143,349,26324,610,26324,784v,174,-61,697,-181,1568c25903,3107,25602,3659,25241,4007r-1081,c20794,4007,19112,4385,19112,5140v,290,1502,4559,4507,12805c26624,26192,28156,30373,28216,30490r271,-262c28727,29996,29088,29619,29569,29096v481,-523,1112,-1220,1893,-2091c32243,26134,33205,25060,34347,23782v1142,-1278,2434,-2759,3876,-4443c43752,13125,46967,9466,47869,8363v901,-1104,1382,-2004,1442,-2701c49311,4733,48350,4181,46427,4007v-1022,,-1533,-290,-1533,-871c44894,3020,44954,2613,45074,1917v181,-872,331,-1394,451,-1568c45645,174,46066,58,46787,v120,,992,29,2615,87c51024,145,53398,203,56523,261v1623,,3306,-29,5048,-87c63314,116,64306,87,64546,87v1022,,1533,262,1533,784c66079,1103,65989,1568,65808,2265v-180,697,-330,1103,-450,1220c65237,3833,64607,4007,63465,4007,59137,4298,55622,5749,52917,8363v-541,523,-4747,5256,-12621,14199l28667,35716r-2343,9060c24701,50990,23889,54243,23889,54533v,639,2044,958,6130,958c30981,55491,31612,55520,31913,55578v300,58,480,349,540,871c32453,56566,32393,56914,32273,57495v-240,987,-420,1539,-541,1655c31612,59266,31131,59353,30290,59411v-300,,-1563,,-3786,c24280,59411,21515,59382,18210,59324v-3726,,-6551,,-8474,c7813,59324,6731,59353,6491,59411v-1082,,-1623,-232,-1623,-697c4868,58424,4958,57988,5138,57408v61,-175,121,-349,181,-523c5379,56711,5409,56566,5409,56449v,-116,30,-232,90,-348c5559,55985,5619,55898,5679,55840v61,-59,150,-117,271,-175c6070,55607,6220,55578,6400,55578v181,,361,,541,c7122,55578,7392,55549,7753,55491v360,-58,751,-58,1172,c11269,55433,12801,55317,13522,55143v721,-175,1262,-552,1623,-1133c15325,53720,16197,50584,17759,44602r2254,-8973l8925,5227v-60,-58,-120,-116,-181,-174c8684,4995,8624,4936,8564,4878v-60,-58,-150,-116,-270,-174c8174,4646,8053,4588,7933,4530v-120,-58,-270,-116,-451,-174c7302,4298,7062,4269,6761,4269v-301,,-571,-29,-811,-88c5709,4123,5319,4094,4778,4094v-541,,-1052,-29,-1533,-87xe" filled="f" strokeweight="0">
                  <v:stroke opacity="13621f" miterlimit="1" joinstyle="miter"/>
                  <v:path arrowok="t" textboxrect="0,0,66079,59411"/>
                </v:shape>
                <v:shape id="Shape 807" o:spid="_x0000_s1092" style="position:absolute;left:41005;top:6400;width:220;height:410;visibility:visible;mso-wrap-style:square;v-text-anchor:top" coordsize="2192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" path="m12874,v383,,744,123,1084,369l13958,18785r64,18476c14319,37549,14574,37733,14787,37816v212,82,722,164,1529,246c17123,38144,18441,38185,20268,38185r1657,l21925,41018r-701,c20332,40895,16954,40833,11090,40833v-5779,,-9114,62,-10006,185l319,41018r,-2833l1976,38185v935,,1742,,2422,c5078,38185,5609,38165,5991,38124v383,-42,723,-103,1020,-185c7308,37857,7478,37816,7521,37816v42,,170,-103,382,-308c8116,37302,8243,37220,8286,37261r,-31841l7457,5728v-595,205,-1445,410,-2550,616c3803,6549,2571,6693,1211,6775l,6775,,3942r1211,c3208,3860,5056,3552,6756,3018,8456,2484,9645,1991,10325,1540v680,-452,1275,-904,1785,-1355c12195,62,12450,,12874,xe" fillcolor="black" stroked="f" strokeweight="0">
                  <v:stroke miterlimit="83231f" joinstyle="miter"/>
                  <v:path arrowok="t" textboxrect="0,0,21925,41018"/>
                </v:shape>
                <v:shape id="Shape 808" o:spid="_x0000_s1093" style="position:absolute;left:41005;top:6400;width:220;height:410;visibility:visible;mso-wrap-style:square;v-text-anchor:top" coordsize="2192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" path="m8286,5420r-829,308c6862,5933,6012,6138,4907,6344,3803,6549,2571,6693,1211,6775l,6775,,3942r1211,c3208,3860,5056,3552,6756,3018,8456,2484,9645,1991,10325,1540v680,-452,1275,-904,1785,-1355c12195,62,12450,,12874,v383,,744,123,1084,369l13958,18785r64,18476c14319,37549,14574,37733,14787,37816v212,82,722,164,1529,246c17123,38144,18441,38185,20268,38185r1657,l21925,41018r-701,c20332,40895,16954,40833,11090,40833v-5779,,-9114,62,-10006,185l319,41018r,-2833l1976,38185v935,,1742,,2422,c5078,38185,5609,38165,5991,38124v383,-42,723,-103,1020,-185c7308,37857,7478,37816,7521,37816v42,,170,-103,382,-308c8116,37302,8243,37220,8286,37261r,-31841xe" filled="f" strokeweight="0">
                  <v:stroke opacity="9766f" miterlimit="1" joinstyle="miter"/>
                  <v:path arrowok="t" textboxrect="0,0,21925,41018"/>
                </v:shape>
                <v:shape id="Shape 809" o:spid="_x0000_s1094" style="position:absolute;left:29410;top:5033;width:6246;height:2485;visibility:visible;mso-wrap-style:square;v-text-anchor:top" coordsize="624603,24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" path="m,248450r152892,c178374,248450,191115,235709,191115,210227r,-172004c191115,12741,203856,,229338,l624603,e" filled="f" strokecolor="#6c8ebf" strokeweight=".53089mm">
                  <v:stroke miterlimit="83231f" joinstyle="miter"/>
                  <v:path arrowok="t" textboxrect="0,0,624603,248450"/>
                </v:shape>
                <v:shape id="Shape 810" o:spid="_x0000_s1095" style="position:absolute;left:35656;top:4823;width:420;height:420;visibility:visible;mso-wrap-style:square;v-text-anchor:top" coordsize="42045,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" path="m,l42045,21023,,42045,,xe" fillcolor="#6c8ebf" stroked="f" strokeweight="0">
                  <v:stroke miterlimit="83231f" joinstyle="miter"/>
                  <v:path arrowok="t" textboxrect="0,0,42045,42045"/>
                </v:shape>
                <v:shape id="Shape 811" o:spid="_x0000_s1096" style="position:absolute;left:35656;top:4823;width:420;height:420;visibility:visible;mso-wrap-style:square;v-text-anchor:top" coordsize="42045,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" path="m42045,21023l,42045,,,42045,21023xe" filled="f" strokecolor="#6c8ebf" strokeweight=".53089mm">
                  <v:stroke miterlimit="83231f" joinstyle="miter"/>
                  <v:path arrowok="t" textboxrect="0,0,42045,42045"/>
                </v:shape>
                <v:rect id="Rectangle 813" o:spid="_x0000_s1097" style="position:absolute;left:32360;top:4037;width:2421;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" filled="f" stroked="f">
                  <v:textbox inset="0,0,0,0">
                    <w:txbxContent>
                      <w:p w14:paraId="10EB67DE" w14:textId="77777777" w:rsidR="008B3676" w:rsidRDefault="00560638">
                        <w:pPr>
                          <w:spacing w:after="160" w:line="259" w:lineRule="auto"/>
                          <w:ind w:left="0" w:right="0" w:firstLine="0"/>
                          <w:jc w:val="left"/>
                        </w:pPr>
                        <w:r>
                          <w:rPr>
                            <w:rFonts w:ascii="Arial" w:eastAsia="Arial" w:hAnsi="Arial" w:cs="Arial"/>
                            <w:b/>
                            <w:color w:val="6C8EBF"/>
                            <w:sz w:val="12"/>
                          </w:rPr>
                          <w:t>A = 1</w:t>
                        </w:r>
                      </w:p>
                    </w:txbxContent>
                  </v:textbox>
                </v:rect>
                <v:shape id="Shape 814" o:spid="_x0000_s1098" style="position:absolute;left:29410;top:9047;width:6246;height:2484;visibility:visible;mso-wrap-style:square;v-text-anchor:top" coordsize="624603,24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" path="m,l152892,v25482,,38223,12741,38223,38223l191115,210227v,25482,12741,38223,38223,38223l624603,248450e" filled="f" strokecolor="#d79b00" strokeweight=".53089mm">
                  <v:stroke miterlimit="83231f" joinstyle="miter"/>
                  <v:path arrowok="t" textboxrect="0,0,624603,248450"/>
                </v:shape>
                <v:shape id="Shape 815" o:spid="_x0000_s1099" style="position:absolute;left:35656;top:11321;width:420;height:420;visibility:visible;mso-wrap-style:square;v-text-anchor:top" coordsize="42045,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" path="m,l42045,21023,,42045,,xe" fillcolor="#d79b00" stroked="f" strokeweight="0">
                  <v:stroke miterlimit="83231f" joinstyle="miter"/>
                  <v:path arrowok="t" textboxrect="0,0,42045,42045"/>
                </v:shape>
                <v:shape id="Shape 816" o:spid="_x0000_s1100" style="position:absolute;left:35656;top:11321;width:420;height:420;visibility:visible;mso-wrap-style:square;v-text-anchor:top" coordsize="42045,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" path="m42045,21023l,42045,,,42045,21023xe" filled="f" strokecolor="#d79b00" strokeweight=".53089mm">
                  <v:stroke miterlimit="83231f" joinstyle="miter"/>
                  <v:path arrowok="t" textboxrect="0,0,42045,42045"/>
                </v:shape>
                <v:rect id="Rectangle 818" o:spid="_x0000_s1101" style="position:absolute;left:32360;top:12255;width:2421;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" filled="f" stroked="f">
                  <v:textbox inset="0,0,0,0">
                    <w:txbxContent>
                      <w:p w14:paraId="3D8730DD" w14:textId="77777777" w:rsidR="008B3676" w:rsidRDefault="00560638">
                        <w:pPr>
                          <w:spacing w:after="160" w:line="259" w:lineRule="auto"/>
                          <w:ind w:left="0" w:right="0" w:firstLine="0"/>
                          <w:jc w:val="left"/>
                        </w:pPr>
                        <w:r>
                          <w:rPr>
                            <w:rFonts w:ascii="Arial" w:eastAsia="Arial" w:hAnsi="Arial" w:cs="Arial"/>
                            <w:b/>
                            <w:color w:val="D79B00"/>
                            <w:sz w:val="12"/>
                          </w:rPr>
                          <w:t>A = 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0" o:spid="_x0000_s1102" type="#_x0000_t75" style="position:absolute;left:36271;top:618;width:1529;height:1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">
                  <v:imagedata r:id="rId15" o:title=""/>
                </v:shape>
                <v:rect id="Rectangle 822" o:spid="_x0000_s1103" style="position:absolute;left:35256;width:4784;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" filled="f" stroked="f">
                  <v:textbox inset="0,0,0,0">
                    <w:txbxContent>
                      <w:p w14:paraId="389A02C9" w14:textId="77777777" w:rsidR="008B3676" w:rsidRDefault="00560638">
                        <w:pPr>
                          <w:spacing w:after="160" w:line="259" w:lineRule="auto"/>
                          <w:ind w:left="0" w:right="0" w:firstLine="0"/>
                          <w:jc w:val="left"/>
                        </w:pPr>
                        <w:r>
                          <w:rPr>
                            <w:rFonts w:ascii="Arial" w:eastAsia="Arial" w:hAnsi="Arial" w:cs="Arial"/>
                            <w:b/>
                            <w:sz w:val="8"/>
                          </w:rPr>
                          <w:t>Followup date</w:t>
                        </w:r>
                      </w:p>
                    </w:txbxContent>
                  </v:textbox>
                </v:rect>
                <v:shape id="Picture 824" o:spid="_x0000_s1104" type="#_x0000_t75" style="position:absolute;left:26791;top:5205;width:1529;height:1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">
                  <v:imagedata r:id="rId15" o:title=""/>
                </v:shape>
                <v:shape id="Shape 9564" o:spid="_x0000_s1105" style="position:absolute;left:26868;top:4479;width:4357;height:650;visibility:visible;mso-wrap-style:square;v-text-anchor:top" coordsize="435743,6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" path="m,l435743,r,64979l,64979,,e" stroked="f" strokeweight="0">
                  <v:stroke miterlimit="83231f" joinstyle="miter"/>
                  <v:path arrowok="t" textboxrect="0,0,435743,64979"/>
                </v:shape>
                <v:rect id="Rectangle 826" o:spid="_x0000_s1106" style="position:absolute;left:26868;top:4586;width:5813;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" filled="f" stroked="f">
                  <v:textbox inset="0,0,0,0">
                    <w:txbxContent>
                      <w:p w14:paraId="7A02D5FE" w14:textId="77777777" w:rsidR="008B3676" w:rsidRDefault="00560638">
                        <w:pPr>
                          <w:spacing w:after="160" w:line="259" w:lineRule="auto"/>
                          <w:ind w:left="0" w:right="0" w:firstLine="0"/>
                          <w:jc w:val="left"/>
                        </w:pPr>
                        <w:r>
                          <w:rPr>
                            <w:rFonts w:ascii="Arial" w:eastAsia="Arial" w:hAnsi="Arial" w:cs="Arial"/>
                            <w:b/>
                            <w:sz w:val="8"/>
                          </w:rPr>
                          <w:t>Intervention Date</w:t>
                        </w:r>
                      </w:p>
                    </w:txbxContent>
                  </v:textbox>
                </v:rect>
                <v:rect id="Rectangle 827" o:spid="_x0000_s1107" style="position:absolute;top:12644;width:3517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" filled="f" stroked="f">
                  <v:textbox inset="0,0,0,0">
                    <w:txbxContent>
                      <w:p w14:paraId="5D024409" w14:textId="77777777" w:rsidR="008B3676" w:rsidRDefault="00560638">
                        <w:pPr>
                          <w:spacing w:after="160" w:line="259" w:lineRule="auto"/>
                          <w:ind w:left="0" w:right="0" w:firstLine="0"/>
                          <w:jc w:val="left"/>
                        </w:pPr>
                        <w:r>
                          <w:rPr>
                            <w:rFonts w:ascii="Arial" w:eastAsia="Arial" w:hAnsi="Arial" w:cs="Arial"/>
                            <w:b/>
                            <w:sz w:val="17"/>
                          </w:rPr>
                          <w:t>Covariates X (demographics, biology, procedures...)</w:t>
                        </w:r>
                      </w:p>
                    </w:txbxContent>
                  </v:textbox>
                </v:rect>
                <v:rect id="Rectangle 828" o:spid="_x0000_s1108" style="position:absolute;left:23114;top:216;width:1953;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" filled="f" stroked="f">
                  <v:textbox inset="0,0,0,0">
                    <w:txbxContent>
                      <w:p w14:paraId="7B1CFF73" w14:textId="77777777" w:rsidR="008B3676" w:rsidRDefault="00560638">
                        <w:pPr>
                          <w:spacing w:after="160" w:line="259" w:lineRule="auto"/>
                          <w:ind w:left="0" w:right="0" w:firstLine="0"/>
                          <w:jc w:val="left"/>
                        </w:pPr>
                        <w:r>
                          <w:rPr>
                            <w:color w:val="856794"/>
                            <w:w w:val="270"/>
                            <w:sz w:val="17"/>
                          </w:rPr>
                          <w:t>💊</w:t>
                        </w:r>
                      </w:p>
                    </w:txbxContent>
                  </v:textbox>
                </v:rect>
                <v:rect id="Rectangle 829" o:spid="_x0000_s1109" style="position:absolute;left:24583;top:413;width:39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" filled="f" stroked="f">
                  <v:textbox inset="0,0,0,0">
                    <w:txbxContent>
                      <w:p w14:paraId="4624E747" w14:textId="77777777" w:rsidR="008B3676" w:rsidRDefault="00560638">
                        <w:pPr>
                          <w:spacing w:after="160" w:line="259" w:lineRule="auto"/>
                          <w:ind w:left="0" w:right="0" w:firstLine="0"/>
                          <w:jc w:val="left"/>
                        </w:pPr>
                        <w:r>
                          <w:rPr>
                            <w:rFonts w:ascii="Arial" w:eastAsia="Arial" w:hAnsi="Arial" w:cs="Arial"/>
                            <w:color w:val="856794"/>
                            <w:sz w:val="17"/>
                          </w:rPr>
                          <w:t xml:space="preserve"> </w:t>
                        </w:r>
                      </w:p>
                    </w:txbxContent>
                  </v:textbox>
                </v:rect>
                <v:rect id="Rectangle 830" o:spid="_x0000_s1110" style="position:absolute;left:24881;top:413;width:951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" filled="f" stroked="f">
                  <v:textbox inset="0,0,0,0">
                    <w:txbxContent>
                      <w:p w14:paraId="181393CC" w14:textId="77777777" w:rsidR="008B3676" w:rsidRDefault="00560638">
                        <w:pPr>
                          <w:spacing w:after="160" w:line="259" w:lineRule="auto"/>
                          <w:ind w:left="0" w:right="0" w:firstLine="0"/>
                          <w:jc w:val="left"/>
                        </w:pPr>
                        <w:r>
                          <w:rPr>
                            <w:rFonts w:ascii="Arial" w:eastAsia="Arial" w:hAnsi="Arial" w:cs="Arial"/>
                            <w:b/>
                            <w:color w:val="856794"/>
                            <w:sz w:val="17"/>
                          </w:rPr>
                          <w:t>Intervention A</w:t>
                        </w:r>
                      </w:p>
                    </w:txbxContent>
                  </v:textbox>
                </v:rect>
                <v:shape id="Shape 831" o:spid="_x0000_s1111" style="position:absolute;left:27575;top:1402;width:19;height:3822;visibility:visible;mso-wrap-style:square;v-text-anchor:top" coordsize="1911,38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" path="m1911,l,382231e" filled="f" strokecolor="#666" strokeweight=".1062mm">
                  <v:stroke miterlimit="83231f" joinstyle="miter"/>
                  <v:path arrowok="t" textboxrect="0,0,1911,382231"/>
                </v:shape>
                <v:rect id="Rectangle 832" o:spid="_x0000_s1112" style="position:absolute;left:37253;top:14396;width:185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" filled="f" stroked="f">
                  <v:textbox inset="0,0,0,0">
                    <w:txbxContent>
                      <w:p w14:paraId="6DF6288D" w14:textId="77777777" w:rsidR="008B3676" w:rsidRDefault="00560638">
                        <w:pPr>
                          <w:spacing w:after="160" w:line="259" w:lineRule="auto"/>
                          <w:ind w:left="0" w:right="0" w:firstLine="0"/>
                          <w:jc w:val="left"/>
                        </w:pPr>
                        <w:r>
                          <w:rPr>
                            <w:w w:val="256"/>
                            <w:sz w:val="17"/>
                          </w:rPr>
                          <w:t>📈</w:t>
                        </w:r>
                      </w:p>
                    </w:txbxContent>
                  </v:textbox>
                </v:rect>
                <v:rect id="Rectangle 833" o:spid="_x0000_s1113" style="position:absolute;left:38648;top:14555;width:39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" filled="f" stroked="f">
                  <v:textbox inset="0,0,0,0">
                    <w:txbxContent>
                      <w:p w14:paraId="6D3FDA12" w14:textId="77777777" w:rsidR="008B3676" w:rsidRDefault="00560638">
                        <w:pPr>
                          <w:spacing w:after="160" w:line="259" w:lineRule="auto"/>
                          <w:ind w:left="0" w:right="0" w:firstLine="0"/>
                          <w:jc w:val="left"/>
                        </w:pPr>
                        <w:r>
                          <w:rPr>
                            <w:rFonts w:ascii="Arial" w:eastAsia="Arial" w:hAnsi="Arial" w:cs="Arial"/>
                            <w:b/>
                            <w:color w:val="BDA04C"/>
                            <w:sz w:val="17"/>
                          </w:rPr>
                          <w:t xml:space="preserve"> </w:t>
                        </w:r>
                      </w:p>
                    </w:txbxContent>
                  </v:textbox>
                </v:rect>
                <v:rect id="Rectangle 834" o:spid="_x0000_s1114" style="position:absolute;left:38946;top:14555;width:748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" filled="f" stroked="f">
                  <v:textbox inset="0,0,0,0">
                    <w:txbxContent>
                      <w:p w14:paraId="512CEF15" w14:textId="77777777" w:rsidR="008B3676" w:rsidRDefault="00560638">
                        <w:pPr>
                          <w:spacing w:after="160" w:line="259" w:lineRule="auto"/>
                          <w:ind w:left="0" w:right="0" w:firstLine="0"/>
                          <w:jc w:val="left"/>
                        </w:pPr>
                        <w:r>
                          <w:rPr>
                            <w:rFonts w:ascii="Arial" w:eastAsia="Arial" w:hAnsi="Arial" w:cs="Arial"/>
                            <w:b/>
                            <w:color w:val="BDA04C"/>
                            <w:sz w:val="17"/>
                          </w:rPr>
                          <w:t>Outcome Y</w:t>
                        </w:r>
                      </w:p>
                    </w:txbxContent>
                  </v:textbox>
                </v:rect>
                <w10:anchorlock/>
              </v:group>
            </w:pict>
          </mc:Fallback>
        </mc:AlternateContent>
      </w:r>
    </w:p>
    <w:p w14:paraId="7B93E788" w14:textId="77777777" w:rsidR="008B3676" w:rsidRPr="00344809" w:rsidRDefault="00560638">
      <w:pPr>
        <w:spacing w:after="488"/>
        <w:ind w:left="13" w:right="33"/>
        <w:rPr>
          <w:lang w:val="en-US"/>
        </w:rPr>
      </w:pPr>
      <w:r w:rsidRPr="00344809">
        <w:rPr>
          <w:lang w:val="en-US"/>
        </w:rPr>
        <w:t>Figure 3: Simplifying the star schema into an event log makes it easier to include healthcare events of different types as potential confounders.</w:t>
      </w:r>
    </w:p>
    <w:p w14:paraId="74263B5F" w14:textId="77777777" w:rsidR="008B3676" w:rsidRPr="00344809" w:rsidRDefault="00560638">
      <w:pPr>
        <w:tabs>
          <w:tab w:val="center" w:pos="1223"/>
        </w:tabs>
        <w:spacing w:after="170" w:line="263" w:lineRule="auto"/>
        <w:ind w:left="0" w:right="0" w:firstLine="0"/>
        <w:jc w:val="left"/>
        <w:rPr>
          <w:lang w:val="en-US"/>
        </w:rPr>
      </w:pPr>
      <w:r w:rsidRPr="00344809">
        <w:rPr>
          <w:lang w:val="en-US"/>
        </w:rPr>
        <w:t>1.6</w:t>
      </w:r>
      <w:r w:rsidRPr="00344809">
        <w:rPr>
          <w:lang w:val="en-US"/>
        </w:rPr>
        <w:tab/>
        <w:t>Variable selection</w:t>
      </w:r>
    </w:p>
    <w:p w14:paraId="79C0AC29" w14:textId="77777777" w:rsidR="008B3676" w:rsidRPr="00344809" w:rsidRDefault="00560638">
      <w:pPr>
        <w:spacing w:after="338"/>
        <w:ind w:left="13" w:right="33"/>
        <w:rPr>
          <w:lang w:val="en-US"/>
        </w:rPr>
      </w:pPr>
      <w:r w:rsidRPr="00344809">
        <w:rPr>
          <w:lang w:val="en-US"/>
        </w:rPr>
        <w:lastRenderedPageBreak/>
        <w:t>Dags, expert knowledge</w:t>
      </w:r>
      <w:del w:id="58" w:author="Tristan Struja" w:date="2023-04-14T13:34:00Z">
        <w:r w:rsidRPr="00344809" w:rsidDel="003E766D">
          <w:rPr>
            <w:lang w:val="en-US"/>
          </w:rPr>
          <w:delText>d</w:delText>
        </w:r>
      </w:del>
      <w:r w:rsidRPr="00344809">
        <w:rPr>
          <w:lang w:val="en-US"/>
        </w:rPr>
        <w:t xml:space="preserve"> to the rescue, but might not sufficient in complex settings.</w:t>
      </w:r>
    </w:p>
    <w:p w14:paraId="6F999C73" w14:textId="77777777" w:rsidR="008B3676" w:rsidRPr="00344809" w:rsidRDefault="00560638">
      <w:pPr>
        <w:tabs>
          <w:tab w:val="center" w:pos="1360"/>
        </w:tabs>
        <w:spacing w:after="198" w:line="263" w:lineRule="auto"/>
        <w:ind w:left="0" w:right="0" w:firstLine="0"/>
        <w:jc w:val="left"/>
        <w:rPr>
          <w:lang w:val="en-US"/>
        </w:rPr>
      </w:pPr>
      <w:r w:rsidRPr="00344809">
        <w:rPr>
          <w:lang w:val="en-US"/>
        </w:rPr>
        <w:t>1.7</w:t>
      </w:r>
      <w:r w:rsidRPr="00344809">
        <w:rPr>
          <w:lang w:val="en-US"/>
        </w:rPr>
        <w:tab/>
        <w:t>Variable aggregation</w:t>
      </w:r>
    </w:p>
    <w:p w14:paraId="7313D5D8" w14:textId="77777777" w:rsidR="008B3676" w:rsidRPr="00344809" w:rsidRDefault="00560638">
      <w:pPr>
        <w:tabs>
          <w:tab w:val="center" w:pos="1042"/>
        </w:tabs>
        <w:spacing w:after="198" w:line="263" w:lineRule="auto"/>
        <w:ind w:left="0" w:right="0" w:firstLine="0"/>
        <w:jc w:val="left"/>
        <w:rPr>
          <w:lang w:val="en-US"/>
        </w:rPr>
      </w:pPr>
      <w:r w:rsidRPr="00344809">
        <w:rPr>
          <w:lang w:val="en-US"/>
        </w:rPr>
        <w:t>1.8</w:t>
      </w:r>
      <w:r w:rsidRPr="00344809">
        <w:rPr>
          <w:lang w:val="en-US"/>
        </w:rPr>
        <w:tab/>
        <w:t>Identification</w:t>
      </w:r>
    </w:p>
    <w:p w14:paraId="5AFFB93A" w14:textId="77777777" w:rsidR="008B3676" w:rsidRPr="00344809" w:rsidRDefault="00560638">
      <w:pPr>
        <w:tabs>
          <w:tab w:val="center" w:pos="937"/>
        </w:tabs>
        <w:spacing w:after="198" w:line="263" w:lineRule="auto"/>
        <w:ind w:left="0" w:right="0" w:firstLine="0"/>
        <w:jc w:val="left"/>
        <w:rPr>
          <w:lang w:val="en-US"/>
        </w:rPr>
      </w:pPr>
      <w:r w:rsidRPr="00344809">
        <w:rPr>
          <w:lang w:val="en-US"/>
        </w:rPr>
        <w:t>1.9</w:t>
      </w:r>
      <w:r w:rsidRPr="00344809">
        <w:rPr>
          <w:lang w:val="en-US"/>
        </w:rPr>
        <w:tab/>
        <w:t>Estimation</w:t>
      </w:r>
    </w:p>
    <w:p w14:paraId="1F71C65B" w14:textId="77777777" w:rsidR="008B3676" w:rsidRPr="00344809" w:rsidRDefault="00560638">
      <w:pPr>
        <w:tabs>
          <w:tab w:val="center" w:pos="1222"/>
        </w:tabs>
        <w:spacing w:after="170" w:line="263" w:lineRule="auto"/>
        <w:ind w:left="0" w:right="0" w:firstLine="0"/>
        <w:jc w:val="left"/>
        <w:rPr>
          <w:lang w:val="en-US"/>
        </w:rPr>
      </w:pPr>
      <w:r w:rsidRPr="00344809">
        <w:rPr>
          <w:lang w:val="en-US"/>
        </w:rPr>
        <w:t>1.10</w:t>
      </w:r>
      <w:r w:rsidRPr="00344809">
        <w:rPr>
          <w:lang w:val="en-US"/>
        </w:rPr>
        <w:tab/>
        <w:t>Refutation step</w:t>
      </w:r>
    </w:p>
    <w:p w14:paraId="6AD35431" w14:textId="77777777" w:rsidR="008B3676" w:rsidRPr="00344809" w:rsidRDefault="00560638">
      <w:pPr>
        <w:spacing w:after="305" w:line="263" w:lineRule="auto"/>
        <w:ind w:left="18" w:right="0" w:hanging="10"/>
        <w:jc w:val="left"/>
        <w:rPr>
          <w:lang w:val="en-US"/>
        </w:rPr>
      </w:pPr>
      <w:r w:rsidRPr="00344809">
        <w:rPr>
          <w:lang w:val="en-US"/>
        </w:rPr>
        <w:t>Sensitive analysis</w:t>
      </w:r>
    </w:p>
    <w:p w14:paraId="4851D269" w14:textId="5DEA79E5" w:rsidR="008B3676" w:rsidRPr="00344809" w:rsidRDefault="00560638">
      <w:pPr>
        <w:tabs>
          <w:tab w:val="center" w:pos="4204"/>
        </w:tabs>
        <w:spacing w:after="427"/>
        <w:ind w:left="0" w:right="0" w:firstLine="0"/>
        <w:jc w:val="left"/>
        <w:rPr>
          <w:lang w:val="en-US"/>
        </w:rPr>
      </w:pPr>
      <w:r w:rsidRPr="00344809">
        <w:rPr>
          <w:lang w:val="en-US"/>
        </w:rPr>
        <w:t>Negative control</w:t>
      </w:r>
      <w:r w:rsidRPr="00344809">
        <w:rPr>
          <w:lang w:val="en-US"/>
        </w:rPr>
        <w:tab/>
        <w:t>Talk about negative control and find an ex</w:t>
      </w:r>
      <w:ins w:id="59" w:author="Tristan Struja" w:date="2023-04-14T13:34:00Z">
        <w:r w:rsidR="003E766D">
          <w:rPr>
            <w:lang w:val="en-US"/>
          </w:rPr>
          <w:t>a</w:t>
        </w:r>
      </w:ins>
      <w:del w:id="60" w:author="Tristan Struja" w:date="2023-04-14T13:34:00Z">
        <w:r w:rsidRPr="00344809" w:rsidDel="003E766D">
          <w:rPr>
            <w:lang w:val="en-US"/>
          </w:rPr>
          <w:delText>e</w:delText>
        </w:r>
      </w:del>
      <w:r w:rsidRPr="00344809">
        <w:rPr>
          <w:lang w:val="en-US"/>
        </w:rPr>
        <w:t>mple for our use case.</w:t>
      </w:r>
    </w:p>
    <w:p w14:paraId="0601F4AB" w14:textId="77777777" w:rsidR="008B3676" w:rsidRPr="00344809" w:rsidRDefault="00560638">
      <w:pPr>
        <w:pStyle w:val="Titre1"/>
        <w:spacing w:after="229"/>
        <w:ind w:left="367" w:hanging="359"/>
        <w:rPr>
          <w:lang w:val="en-US"/>
        </w:rPr>
      </w:pPr>
      <w:r w:rsidRPr="00344809">
        <w:rPr>
          <w:lang w:val="en-US"/>
        </w:rPr>
        <w:t>Use case on MIMIC-IV</w:t>
      </w:r>
    </w:p>
    <w:p w14:paraId="1413F487" w14:textId="77777777" w:rsidR="008B3676" w:rsidRPr="00344809" w:rsidRDefault="00560638">
      <w:pPr>
        <w:tabs>
          <w:tab w:val="center" w:pos="1177"/>
        </w:tabs>
        <w:spacing w:after="198" w:line="263" w:lineRule="auto"/>
        <w:ind w:left="0" w:right="0" w:firstLine="0"/>
        <w:jc w:val="left"/>
        <w:rPr>
          <w:lang w:val="en-US"/>
        </w:rPr>
      </w:pPr>
      <w:r w:rsidRPr="00344809">
        <w:rPr>
          <w:lang w:val="en-US"/>
        </w:rPr>
        <w:t>2.1</w:t>
      </w:r>
      <w:r w:rsidRPr="00344809">
        <w:rPr>
          <w:lang w:val="en-US"/>
        </w:rPr>
        <w:tab/>
        <w:t>Data description</w:t>
      </w:r>
    </w:p>
    <w:p w14:paraId="5C989F8E" w14:textId="77777777" w:rsidR="008B3676" w:rsidRPr="00344809" w:rsidRDefault="00560638">
      <w:pPr>
        <w:tabs>
          <w:tab w:val="center" w:pos="3003"/>
        </w:tabs>
        <w:spacing w:after="170" w:line="263" w:lineRule="auto"/>
        <w:ind w:left="0" w:right="0" w:firstLine="0"/>
        <w:jc w:val="left"/>
        <w:rPr>
          <w:lang w:val="en-US"/>
        </w:rPr>
      </w:pPr>
      <w:r w:rsidRPr="00344809">
        <w:rPr>
          <w:lang w:val="en-US"/>
        </w:rPr>
        <w:t>2.2</w:t>
      </w:r>
      <w:r w:rsidRPr="00344809">
        <w:rPr>
          <w:lang w:val="en-US"/>
        </w:rPr>
        <w:tab/>
        <w:t>Defining the population, intervention, control and outcomes</w:t>
      </w:r>
    </w:p>
    <w:p w14:paraId="662DF37C" w14:textId="77777777" w:rsidR="008B3676" w:rsidRPr="00344809" w:rsidRDefault="00560638">
      <w:pPr>
        <w:numPr>
          <w:ilvl w:val="0"/>
          <w:numId w:val="2"/>
        </w:numPr>
        <w:spacing w:after="104" w:line="219" w:lineRule="auto"/>
        <w:ind w:left="740" w:right="33" w:hanging="169"/>
        <w:rPr>
          <w:lang w:val="en-US"/>
        </w:rPr>
      </w:pPr>
      <w:r w:rsidRPr="00344809">
        <w:rPr>
          <w:lang w:val="en-US"/>
        </w:rPr>
        <w:t xml:space="preserve">P: </w:t>
      </w:r>
      <w:commentRangeStart w:id="61"/>
      <w:r w:rsidRPr="00344809">
        <w:rPr>
          <w:lang w:val="en-US"/>
        </w:rPr>
        <w:t>The population of interest is defined as patient aged over 18, hospitalized in ICU with a billing diagnoses of stroke or TIA (ICD9 codes 430-439) as main diagnosis which have at least 24 hours of observation. We hypothetize that there is no missing stroke billing code, at least no missingness associated to the treatment. This assumption is equivalent to say that wheras a patient with stroke has a brain imaging or not, it will be coded with TIA/stroke.</w:t>
      </w:r>
      <w:commentRangeEnd w:id="61"/>
      <w:r w:rsidR="00D738EB">
        <w:rPr>
          <w:rStyle w:val="Marquedecommentaire"/>
        </w:rPr>
        <w:commentReference w:id="61"/>
      </w:r>
    </w:p>
    <w:p w14:paraId="0BE2C147" w14:textId="77777777" w:rsidR="008B3676" w:rsidRPr="00344809" w:rsidRDefault="00560638">
      <w:pPr>
        <w:spacing w:after="164"/>
        <w:ind w:left="822" w:right="33"/>
        <w:rPr>
          <w:lang w:val="en-US"/>
        </w:rPr>
      </w:pPr>
      <w:r w:rsidRPr="00344809">
        <w:rPr>
          <w:noProof/>
          <w:sz w:val="22"/>
          <w:lang w:val="en-US"/>
        </w:rPr>
        <mc:AlternateContent>
          <mc:Choice Requires="wpg">
            <w:drawing>
              <wp:anchor distT="0" distB="0" distL="114300" distR="114300" simplePos="0" relativeHeight="251659264" behindDoc="1" locked="0" layoutInCell="1" allowOverlap="1" wp14:anchorId="7607D47D" wp14:editId="256FAA8F">
                <wp:simplePos x="0" y="0"/>
                <wp:positionH relativeFrom="column">
                  <wp:posOffset>473432</wp:posOffset>
                </wp:positionH>
                <wp:positionV relativeFrom="paragraph">
                  <wp:posOffset>-45545</wp:posOffset>
                </wp:positionV>
                <wp:extent cx="5475526" cy="342823"/>
                <wp:effectExtent l="0" t="0" r="0" b="0"/>
                <wp:wrapNone/>
                <wp:docPr id="8018" name="Group 8018"/>
                <wp:cNvGraphicFramePr/>
                <a:graphic xmlns:a="http://schemas.openxmlformats.org/drawingml/2006/main">
                  <a:graphicData uri="http://schemas.microsoft.com/office/word/2010/wordprocessingGroup">
                    <wpg:wgp>
                      <wpg:cNvGrpSpPr/>
                      <wpg:grpSpPr>
                        <a:xfrm>
                          <a:off x="0" y="0"/>
                          <a:ext cx="5475526" cy="342823"/>
                          <a:chOff x="0" y="0"/>
                          <a:chExt cx="5475526" cy="342823"/>
                        </a:xfrm>
                      </wpg:grpSpPr>
                      <wps:wsp>
                        <wps:cNvPr id="856" name="Shape 856"/>
                        <wps:cNvSpPr/>
                        <wps:spPr>
                          <a:xfrm>
                            <a:off x="0" y="0"/>
                            <a:ext cx="5475526" cy="342823"/>
                          </a:xfrm>
                          <a:custGeom>
                            <a:avLst/>
                            <a:gdLst/>
                            <a:ahLst/>
                            <a:cxnLst/>
                            <a:rect l="0" t="0" r="0" b="0"/>
                            <a:pathLst>
                              <a:path w="5475526" h="342823">
                                <a:moveTo>
                                  <a:pt x="50611" y="0"/>
                                </a:moveTo>
                                <a:lnTo>
                                  <a:pt x="5424915" y="0"/>
                                </a:lnTo>
                                <a:cubicBezTo>
                                  <a:pt x="5452867" y="0"/>
                                  <a:pt x="5475526" y="22659"/>
                                  <a:pt x="5475526" y="50611"/>
                                </a:cubicBezTo>
                                <a:lnTo>
                                  <a:pt x="5475526" y="292212"/>
                                </a:lnTo>
                                <a:cubicBezTo>
                                  <a:pt x="5475526" y="320163"/>
                                  <a:pt x="5452867" y="342823"/>
                                  <a:pt x="5424915" y="342823"/>
                                </a:cubicBezTo>
                                <a:lnTo>
                                  <a:pt x="50611" y="342823"/>
                                </a:lnTo>
                                <a:cubicBezTo>
                                  <a:pt x="22659" y="342823"/>
                                  <a:pt x="0" y="320163"/>
                                  <a:pt x="0" y="292212"/>
                                </a:cubicBezTo>
                                <a:lnTo>
                                  <a:pt x="0" y="50611"/>
                                </a:lnTo>
                                <a:cubicBezTo>
                                  <a:pt x="0" y="22659"/>
                                  <a:pt x="22659" y="0"/>
                                  <a:pt x="50611" y="0"/>
                                </a:cubicBezTo>
                                <a:close/>
                              </a:path>
                            </a:pathLst>
                          </a:custGeom>
                          <a:ln w="6326" cap="flat">
                            <a:miter lim="127000"/>
                          </a:ln>
                        </wps:spPr>
                        <wps:style>
                          <a:lnRef idx="1">
                            <a:srgbClr val="000000"/>
                          </a:lnRef>
                          <a:fillRef idx="1">
                            <a:srgbClr val="9999FF"/>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018" style="width:431.144pt;height:26.9939pt;position:absolute;z-index:-2147483530;mso-position-horizontal-relative:text;mso-position-horizontal:absolute;margin-left:37.2781pt;mso-position-vertical-relative:text;margin-top:-3.5863pt;" coordsize="54755,3428">
                <v:shape id="Shape 856" style="position:absolute;width:54755;height:3428;left:0;top:0;" coordsize="5475526,342823" path="m50611,0l5424915,0c5452867,0,5475526,22659,5475526,50611l5475526,292212c5475526,320163,5452867,342823,5424915,342823l50611,342823c22659,342823,0,320163,0,292212l0,50611c0,22659,22659,0,50611,0x">
                  <v:stroke weight="0.49814pt" endcap="flat" joinstyle="miter" miterlimit="10" on="true" color="#000000"/>
                  <v:fill on="true" color="#9999ff"/>
                </v:shape>
              </v:group>
            </w:pict>
          </mc:Fallback>
        </mc:AlternateContent>
      </w:r>
      <w:r w:rsidRPr="00344809">
        <w:rPr>
          <w:lang w:val="en-US"/>
        </w:rPr>
        <w:t>Matt: Is this reasonnable ? Do we opportunistically discover a stroke by CT-scan ? Or are the symptoms sufficiently clear for the initial diagnosis to be independant.</w:t>
      </w:r>
    </w:p>
    <w:p w14:paraId="151D837B" w14:textId="77777777" w:rsidR="008B3676" w:rsidRPr="00344809" w:rsidRDefault="00560638">
      <w:pPr>
        <w:spacing w:after="0" w:line="251" w:lineRule="auto"/>
        <w:ind w:left="493" w:right="0" w:hanging="10"/>
        <w:jc w:val="center"/>
        <w:rPr>
          <w:lang w:val="en-US"/>
        </w:rPr>
      </w:pPr>
      <w:r w:rsidRPr="00344809">
        <w:rPr>
          <w:lang w:val="en-US"/>
        </w:rPr>
        <w:t>The 24 hour required survival is an attempt to rule out extremely severe patients that would have require more urgent care than a brain imaging, for example if the circulatory or respiratory is defaillant at ICU admission.</w:t>
      </w:r>
    </w:p>
    <w:p w14:paraId="2849D27D" w14:textId="77777777" w:rsidR="008B3676" w:rsidRPr="00344809" w:rsidRDefault="00560638">
      <w:pPr>
        <w:spacing w:after="164" w:line="259" w:lineRule="auto"/>
        <w:ind w:left="746" w:right="0" w:firstLine="0"/>
        <w:jc w:val="left"/>
        <w:rPr>
          <w:lang w:val="en-US"/>
        </w:rPr>
      </w:pPr>
      <w:r w:rsidRPr="00344809">
        <w:rPr>
          <w:noProof/>
          <w:sz w:val="22"/>
          <w:lang w:val="en-US"/>
        </w:rPr>
        <mc:AlternateContent>
          <mc:Choice Requires="wpg">
            <w:drawing>
              <wp:inline distT="0" distB="0" distL="0" distR="0" wp14:anchorId="47EF0032" wp14:editId="36E76C9C">
                <wp:extent cx="5475526" cy="204276"/>
                <wp:effectExtent l="0" t="0" r="0" b="0"/>
                <wp:docPr id="8019" name="Group 8019"/>
                <wp:cNvGraphicFramePr/>
                <a:graphic xmlns:a="http://schemas.openxmlformats.org/drawingml/2006/main">
                  <a:graphicData uri="http://schemas.microsoft.com/office/word/2010/wordprocessingGroup">
                    <wpg:wgp>
                      <wpg:cNvGrpSpPr/>
                      <wpg:grpSpPr>
                        <a:xfrm>
                          <a:off x="0" y="0"/>
                          <a:ext cx="5475526" cy="204276"/>
                          <a:chOff x="0" y="0"/>
                          <a:chExt cx="5475526" cy="204276"/>
                        </a:xfrm>
                      </wpg:grpSpPr>
                      <wps:wsp>
                        <wps:cNvPr id="862" name="Shape 862"/>
                        <wps:cNvSpPr/>
                        <wps:spPr>
                          <a:xfrm>
                            <a:off x="0" y="0"/>
                            <a:ext cx="5475526" cy="204276"/>
                          </a:xfrm>
                          <a:custGeom>
                            <a:avLst/>
                            <a:gdLst/>
                            <a:ahLst/>
                            <a:cxnLst/>
                            <a:rect l="0" t="0" r="0" b="0"/>
                            <a:pathLst>
                              <a:path w="5475526" h="204276">
                                <a:moveTo>
                                  <a:pt x="50611" y="0"/>
                                </a:moveTo>
                                <a:lnTo>
                                  <a:pt x="5424915" y="0"/>
                                </a:lnTo>
                                <a:cubicBezTo>
                                  <a:pt x="5452867" y="0"/>
                                  <a:pt x="5475526" y="22659"/>
                                  <a:pt x="5475526" y="50611"/>
                                </a:cubicBezTo>
                                <a:lnTo>
                                  <a:pt x="5475526" y="153665"/>
                                </a:lnTo>
                                <a:cubicBezTo>
                                  <a:pt x="5475526" y="181617"/>
                                  <a:pt x="5452867" y="204276"/>
                                  <a:pt x="5424915" y="204276"/>
                                </a:cubicBezTo>
                                <a:lnTo>
                                  <a:pt x="50611" y="204276"/>
                                </a:lnTo>
                                <a:cubicBezTo>
                                  <a:pt x="22659" y="204276"/>
                                  <a:pt x="0" y="181617"/>
                                  <a:pt x="0" y="153665"/>
                                </a:cubicBezTo>
                                <a:lnTo>
                                  <a:pt x="0" y="50611"/>
                                </a:lnTo>
                                <a:cubicBezTo>
                                  <a:pt x="0" y="22659"/>
                                  <a:pt x="22659" y="0"/>
                                  <a:pt x="50611" y="0"/>
                                </a:cubicBezTo>
                                <a:close/>
                              </a:path>
                            </a:pathLst>
                          </a:custGeom>
                          <a:ln w="6326" cap="flat">
                            <a:miter lim="127000"/>
                          </a:ln>
                        </wps:spPr>
                        <wps:style>
                          <a:lnRef idx="1">
                            <a:srgbClr val="000000"/>
                          </a:lnRef>
                          <a:fillRef idx="1">
                            <a:srgbClr val="9999FF"/>
                          </a:fillRef>
                          <a:effectRef idx="0">
                            <a:scrgbClr r="0" g="0" b="0"/>
                          </a:effectRef>
                          <a:fontRef idx="none"/>
                        </wps:style>
                        <wps:bodyPr/>
                      </wps:wsp>
                      <wps:wsp>
                        <wps:cNvPr id="863" name="Rectangle 863"/>
                        <wps:cNvSpPr/>
                        <wps:spPr>
                          <a:xfrm>
                            <a:off x="45579" y="45538"/>
                            <a:ext cx="1790817" cy="150441"/>
                          </a:xfrm>
                          <a:prstGeom prst="rect">
                            <a:avLst/>
                          </a:prstGeom>
                          <a:ln>
                            <a:noFill/>
                          </a:ln>
                        </wps:spPr>
                        <wps:txbx>
                          <w:txbxContent>
                            <w:p w14:paraId="0BED1B77" w14:textId="77777777" w:rsidR="008B3676" w:rsidRDefault="00560638">
                              <w:pPr>
                                <w:spacing w:after="160" w:line="259" w:lineRule="auto"/>
                                <w:ind w:left="0" w:right="0" w:firstLine="0"/>
                                <w:jc w:val="left"/>
                              </w:pPr>
                              <w:r>
                                <w:rPr>
                                  <w:w w:val="99"/>
                                </w:rPr>
                                <w:t>Matt:</w:t>
                              </w:r>
                              <w:r>
                                <w:rPr>
                                  <w:spacing w:val="55"/>
                                  <w:w w:val="99"/>
                                </w:rPr>
                                <w:t xml:space="preserve"> </w:t>
                              </w:r>
                              <w:r>
                                <w:rPr>
                                  <w:w w:val="99"/>
                                </w:rPr>
                                <w:t>update</w:t>
                              </w:r>
                              <w:r>
                                <w:rPr>
                                  <w:spacing w:val="21"/>
                                  <w:w w:val="99"/>
                                </w:rPr>
                                <w:t xml:space="preserve"> </w:t>
                              </w:r>
                              <w:r>
                                <w:rPr>
                                  <w:w w:val="99"/>
                                </w:rPr>
                                <w:t>on</w:t>
                              </w:r>
                              <w:r>
                                <w:rPr>
                                  <w:spacing w:val="22"/>
                                  <w:w w:val="99"/>
                                </w:rPr>
                                <w:t xml:space="preserve"> </w:t>
                              </w:r>
                              <w:r>
                                <w:rPr>
                                  <w:w w:val="99"/>
                                </w:rPr>
                                <w:t>mimic-iv</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47EF0032" id="Group 8019" o:spid="_x0000_s1115" style="width:431.15pt;height:16.1pt;mso-position-horizontal-relative:char;mso-position-vertical-relative:line" coordsize="54755,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">
                <v:shape id="Shape 862" o:spid="_x0000_s1116" style="position:absolute;width:54755;height:2042;visibility:visible;mso-wrap-style:square;v-text-anchor:top" coordsize="5475526,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" path="m50611,l5424915,v27952,,50611,22659,50611,50611l5475526,153665v,27952,-22659,50611,-50611,50611l50611,204276c22659,204276,,181617,,153665l,50611c,22659,22659,,50611,xe" fillcolor="#99f" strokeweight=".17572mm">
                  <v:stroke miterlimit="83231f" joinstyle="miter"/>
                  <v:path arrowok="t" textboxrect="0,0,5475526,204276"/>
                </v:shape>
                <v:rect id="Rectangle 863" o:spid="_x0000_s1117" style="position:absolute;left:455;top:455;width:1790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" filled="f" stroked="f">
                  <v:textbox inset="0,0,0,0">
                    <w:txbxContent>
                      <w:p w14:paraId="0BED1B77" w14:textId="77777777" w:rsidR="008B3676" w:rsidRDefault="00560638">
                        <w:pPr>
                          <w:spacing w:after="160" w:line="259" w:lineRule="auto"/>
                          <w:ind w:left="0" w:right="0" w:firstLine="0"/>
                          <w:jc w:val="left"/>
                        </w:pPr>
                        <w:r>
                          <w:rPr>
                            <w:w w:val="99"/>
                          </w:rPr>
                          <w:t>Matt:</w:t>
                        </w:r>
                        <w:r>
                          <w:rPr>
                            <w:spacing w:val="55"/>
                            <w:w w:val="99"/>
                          </w:rPr>
                          <w:t xml:space="preserve"> </w:t>
                        </w:r>
                        <w:r>
                          <w:rPr>
                            <w:w w:val="99"/>
                          </w:rPr>
                          <w:t>update</w:t>
                        </w:r>
                        <w:r>
                          <w:rPr>
                            <w:spacing w:val="21"/>
                            <w:w w:val="99"/>
                          </w:rPr>
                          <w:t xml:space="preserve"> </w:t>
                        </w:r>
                        <w:r>
                          <w:rPr>
                            <w:w w:val="99"/>
                          </w:rPr>
                          <w:t>on</w:t>
                        </w:r>
                        <w:r>
                          <w:rPr>
                            <w:spacing w:val="22"/>
                            <w:w w:val="99"/>
                          </w:rPr>
                          <w:t xml:space="preserve"> </w:t>
                        </w:r>
                        <w:r>
                          <w:rPr>
                            <w:w w:val="99"/>
                          </w:rPr>
                          <w:t>mimic-iv</w:t>
                        </w:r>
                      </w:p>
                    </w:txbxContent>
                  </v:textbox>
                </v:rect>
                <w10:anchorlock/>
              </v:group>
            </w:pict>
          </mc:Fallback>
        </mc:AlternateContent>
      </w:r>
    </w:p>
    <w:p w14:paraId="331CBFDB" w14:textId="77777777" w:rsidR="008B3676" w:rsidRPr="00344809" w:rsidRDefault="00560638">
      <w:pPr>
        <w:spacing w:after="140"/>
        <w:ind w:left="738" w:right="33"/>
        <w:rPr>
          <w:lang w:val="en-US"/>
        </w:rPr>
      </w:pPr>
      <w:r w:rsidRPr="00344809">
        <w:rPr>
          <w:lang w:val="en-US"/>
        </w:rPr>
        <w:t>At this step, the cohort comprises 2 801 ICU stays with 2 646 distinct patients.</w:t>
      </w:r>
    </w:p>
    <w:p w14:paraId="70F9021B" w14:textId="77777777" w:rsidR="008B3676" w:rsidRPr="00344809" w:rsidRDefault="00560638">
      <w:pPr>
        <w:numPr>
          <w:ilvl w:val="0"/>
          <w:numId w:val="2"/>
        </w:numPr>
        <w:spacing w:after="145"/>
        <w:ind w:left="740" w:right="33" w:hanging="169"/>
        <w:rPr>
          <w:lang w:val="en-US"/>
        </w:rPr>
      </w:pPr>
      <w:r w:rsidRPr="00344809">
        <w:rPr>
          <w:lang w:val="en-US"/>
        </w:rPr>
        <w:t>T: We search for brain imaging during the first 24 hours (or 12 first hours ?).</w:t>
      </w:r>
    </w:p>
    <w:p w14:paraId="1BD2C5F0" w14:textId="77777777" w:rsidR="008B3676" w:rsidRPr="00344809" w:rsidRDefault="00560638">
      <w:pPr>
        <w:numPr>
          <w:ilvl w:val="0"/>
          <w:numId w:val="2"/>
        </w:numPr>
        <w:spacing w:after="145"/>
        <w:ind w:left="740" w:right="33" w:hanging="169"/>
        <w:rPr>
          <w:lang w:val="en-US"/>
        </w:rPr>
      </w:pPr>
      <w:r w:rsidRPr="00344809">
        <w:rPr>
          <w:lang w:val="en-US"/>
        </w:rPr>
        <w:t>C: No brain imaging during the first 24 hours.</w:t>
      </w:r>
    </w:p>
    <w:p w14:paraId="0000530C" w14:textId="77777777" w:rsidR="008B3676" w:rsidRPr="00344809" w:rsidRDefault="00560638">
      <w:pPr>
        <w:numPr>
          <w:ilvl w:val="0"/>
          <w:numId w:val="2"/>
        </w:numPr>
        <w:ind w:left="740" w:right="33" w:hanging="169"/>
        <w:rPr>
          <w:lang w:val="en-US"/>
        </w:rPr>
      </w:pPr>
      <w:r w:rsidRPr="00344809">
        <w:rPr>
          <w:lang w:val="en-US"/>
        </w:rPr>
        <w:t>O: Mortality 28-days after ICU-admission. The followup starts after the first 24 hours of survival.</w:t>
      </w:r>
    </w:p>
    <w:p w14:paraId="277E9215" w14:textId="77777777" w:rsidR="008B3676" w:rsidRPr="00344809" w:rsidRDefault="00560638">
      <w:pPr>
        <w:spacing w:after="223" w:line="259" w:lineRule="auto"/>
        <w:ind w:left="959" w:right="0" w:firstLine="0"/>
        <w:jc w:val="left"/>
        <w:rPr>
          <w:lang w:val="en-US"/>
        </w:rPr>
      </w:pPr>
      <w:r w:rsidRPr="00344809">
        <w:rPr>
          <w:noProof/>
          <w:lang w:val="en-US"/>
        </w:rPr>
        <w:drawing>
          <wp:inline distT="0" distB="0" distL="0" distR="0" wp14:anchorId="673E6C78" wp14:editId="60D42297">
            <wp:extent cx="4754880" cy="2039844"/>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16"/>
                    <a:stretch>
                      <a:fillRect/>
                    </a:stretch>
                  </pic:blipFill>
                  <pic:spPr>
                    <a:xfrm>
                      <a:off x="0" y="0"/>
                      <a:ext cx="4754880" cy="2039844"/>
                    </a:xfrm>
                    <a:prstGeom prst="rect">
                      <a:avLst/>
                    </a:prstGeom>
                  </pic:spPr>
                </pic:pic>
              </a:graphicData>
            </a:graphic>
          </wp:inline>
        </w:drawing>
      </w:r>
    </w:p>
    <w:p w14:paraId="3DB6F53D" w14:textId="77777777" w:rsidR="008B3676" w:rsidRPr="00344809" w:rsidRDefault="00560638">
      <w:pPr>
        <w:spacing w:after="444" w:line="219" w:lineRule="auto"/>
        <w:ind w:left="11" w:right="0" w:hanging="3"/>
        <w:jc w:val="left"/>
        <w:rPr>
          <w:lang w:val="en-US"/>
        </w:rPr>
      </w:pPr>
      <w:r w:rsidRPr="00344809">
        <w:rPr>
          <w:lang w:val="en-US"/>
        </w:rPr>
        <w:lastRenderedPageBreak/>
        <w:t>Figure 4: The different choices made in the inference pipeline have significant impact on the treatment effect results, requiring to question each model causal assumptions such as residual confounding or population overlap at the variable representation step, model specification at the estimation step.</w:t>
      </w:r>
    </w:p>
    <w:p w14:paraId="2EEB02F9" w14:textId="77777777" w:rsidR="008B3676" w:rsidRPr="00344809" w:rsidRDefault="00560638">
      <w:pPr>
        <w:numPr>
          <w:ilvl w:val="1"/>
          <w:numId w:val="3"/>
        </w:numPr>
        <w:spacing w:after="170" w:line="263" w:lineRule="auto"/>
        <w:ind w:left="456" w:right="3444" w:hanging="448"/>
        <w:jc w:val="left"/>
        <w:rPr>
          <w:lang w:val="en-US"/>
        </w:rPr>
      </w:pPr>
      <w:r w:rsidRPr="00344809">
        <w:rPr>
          <w:lang w:val="en-US"/>
        </w:rPr>
        <w:t>Preprocessing confounders to event format</w:t>
      </w:r>
    </w:p>
    <w:p w14:paraId="08DDCDD2" w14:textId="601DDD7D" w:rsidR="008B3676" w:rsidRPr="00344809" w:rsidRDefault="00560638">
      <w:pPr>
        <w:numPr>
          <w:ilvl w:val="1"/>
          <w:numId w:val="3"/>
        </w:numPr>
        <w:spacing w:after="29" w:line="401" w:lineRule="auto"/>
        <w:ind w:left="456" w:right="3444" w:hanging="448"/>
        <w:jc w:val="left"/>
        <w:rPr>
          <w:lang w:val="en-US"/>
        </w:rPr>
      </w:pPr>
      <w:r w:rsidRPr="00344809">
        <w:rPr>
          <w:lang w:val="en-US"/>
        </w:rPr>
        <w:t>Inference pip</w:t>
      </w:r>
      <w:ins w:id="62" w:author="Tristan Struja" w:date="2023-04-14T13:37:00Z">
        <w:r w:rsidR="003008A5">
          <w:rPr>
            <w:lang w:val="en-US"/>
          </w:rPr>
          <w:t>e</w:t>
        </w:r>
      </w:ins>
      <w:r w:rsidRPr="00344809">
        <w:rPr>
          <w:lang w:val="en-US"/>
        </w:rPr>
        <w:t>line Feature selection</w:t>
      </w:r>
    </w:p>
    <w:p w14:paraId="402DB014" w14:textId="77777777" w:rsidR="008B3676" w:rsidRPr="00344809" w:rsidRDefault="00560638">
      <w:pPr>
        <w:numPr>
          <w:ilvl w:val="0"/>
          <w:numId w:val="2"/>
        </w:numPr>
        <w:spacing w:after="104" w:line="219" w:lineRule="auto"/>
        <w:ind w:left="740" w:right="33" w:hanging="169"/>
        <w:rPr>
          <w:lang w:val="en-US"/>
        </w:rPr>
      </w:pPr>
      <w:commentRangeStart w:id="63"/>
      <w:r w:rsidRPr="00344809">
        <w:rPr>
          <w:lang w:val="en-US"/>
        </w:rPr>
        <w:t>13 baseline measures: We are using the same 17 ICU measured clinical variables as in (Harutyunyan et al. 2019): Capillary refill rate (binary), Diastolic blood pressure, Fraction inspired oxygen, Glascow coma scale eye opening (ordinal, 1 to 4), Glascow coma scale motor response(1 to 6), Glascow coma scale total (1 to 15), Glascow coma scale verbal response (1 to 5), Glucose, Heart Rate, Height, Mean blood pressure, Oxygen saturation, Respiratory rate, Systolic blood pressure, Temperature, Weight, pH. A summary table of the input features on the target population is given in Appendix B.4.</w:t>
      </w:r>
    </w:p>
    <w:p w14:paraId="33C8D159" w14:textId="77777777" w:rsidR="008B3676" w:rsidRPr="00344809" w:rsidRDefault="00560638">
      <w:pPr>
        <w:numPr>
          <w:ilvl w:val="0"/>
          <w:numId w:val="2"/>
        </w:numPr>
        <w:spacing w:after="73"/>
        <w:ind w:left="740" w:right="33" w:hanging="169"/>
        <w:rPr>
          <w:lang w:val="en-US"/>
        </w:rPr>
      </w:pPr>
      <w:r w:rsidRPr="00344809">
        <w:rPr>
          <w:lang w:val="en-US"/>
        </w:rPr>
        <w:t>Expert set</w:t>
      </w:r>
    </w:p>
    <w:p w14:paraId="3A141441" w14:textId="77777777" w:rsidR="008B3676" w:rsidRPr="00344809" w:rsidRDefault="00560638">
      <w:pPr>
        <w:numPr>
          <w:ilvl w:val="0"/>
          <w:numId w:val="2"/>
        </w:numPr>
        <w:spacing w:after="237"/>
        <w:ind w:left="740" w:right="33" w:hanging="169"/>
        <w:rPr>
          <w:lang w:val="en-US"/>
        </w:rPr>
      </w:pPr>
      <w:commentRangeStart w:id="64"/>
      <w:r w:rsidRPr="00344809">
        <w:rPr>
          <w:lang w:val="en-US"/>
        </w:rPr>
        <w:t>All available measures</w:t>
      </w:r>
      <w:commentRangeEnd w:id="63"/>
      <w:r w:rsidR="00484B2B">
        <w:rPr>
          <w:rStyle w:val="Marquedecommentaire"/>
        </w:rPr>
        <w:commentReference w:id="63"/>
      </w:r>
      <w:commentRangeEnd w:id="64"/>
      <w:r w:rsidR="00484B2B">
        <w:rPr>
          <w:rStyle w:val="Marquedecommentaire"/>
        </w:rPr>
        <w:commentReference w:id="64"/>
      </w:r>
    </w:p>
    <w:p w14:paraId="2F59E20C" w14:textId="77777777" w:rsidR="008B3676" w:rsidRPr="00344809" w:rsidRDefault="00560638">
      <w:pPr>
        <w:spacing w:after="292" w:line="219" w:lineRule="auto"/>
        <w:ind w:left="11" w:right="0" w:hanging="3"/>
        <w:jc w:val="left"/>
        <w:rPr>
          <w:lang w:val="en-US"/>
        </w:rPr>
      </w:pPr>
      <w:r w:rsidRPr="00344809">
        <w:rPr>
          <w:lang w:val="en-US"/>
        </w:rPr>
        <w:t>Feature preprocessing</w:t>
      </w:r>
      <w:r w:rsidRPr="00344809">
        <w:rPr>
          <w:lang w:val="en-US"/>
        </w:rPr>
        <w:tab/>
        <w:t>As a baseline for treatment effect estimation, we consider summary statistics of the stays as implemented by (Harutyunyan et al. 2019). Their script computes 6 different statistical features for a given time series</w:t>
      </w:r>
      <w:commentRangeStart w:id="65"/>
      <w:r w:rsidRPr="00344809">
        <w:rPr>
          <w:lang w:val="en-US"/>
        </w:rPr>
        <w:t xml:space="preserve"> (min, max, mean, sd, skew and number of measurements) for 7 subsequences of the input sequence (the full time series, the first 10, 25, 50This preprocessing of raw features leads to a vector of dimension 714 describing each ICU stay. We normalize and impute with Z-score the resulting data.</w:t>
      </w:r>
      <w:commentRangeEnd w:id="65"/>
      <w:r w:rsidR="0023037E">
        <w:rPr>
          <w:rStyle w:val="Marquedecommentaire"/>
        </w:rPr>
        <w:commentReference w:id="65"/>
      </w:r>
    </w:p>
    <w:p w14:paraId="2641B76F" w14:textId="77777777" w:rsidR="008B3676" w:rsidRPr="00344809" w:rsidRDefault="00560638">
      <w:pPr>
        <w:tabs>
          <w:tab w:val="center" w:pos="1219"/>
        </w:tabs>
        <w:spacing w:after="0" w:line="263" w:lineRule="auto"/>
        <w:ind w:left="0" w:right="0" w:firstLine="0"/>
        <w:jc w:val="left"/>
        <w:rPr>
          <w:lang w:val="en-US"/>
        </w:rPr>
      </w:pPr>
      <w:r w:rsidRPr="00344809">
        <w:rPr>
          <w:lang w:val="en-US"/>
        </w:rPr>
        <w:t>2.5</w:t>
      </w:r>
      <w:r w:rsidRPr="00344809">
        <w:rPr>
          <w:lang w:val="en-US"/>
        </w:rPr>
        <w:tab/>
        <w:t>Sensitivity results</w:t>
      </w:r>
    </w:p>
    <w:p w14:paraId="4226E555" w14:textId="77777777" w:rsidR="008B3676" w:rsidRPr="00344809" w:rsidRDefault="00560638">
      <w:pPr>
        <w:spacing w:after="408" w:line="259" w:lineRule="auto"/>
        <w:ind w:left="28" w:right="0" w:firstLine="0"/>
        <w:jc w:val="left"/>
        <w:rPr>
          <w:lang w:val="en-US"/>
        </w:rPr>
      </w:pPr>
      <w:r w:rsidRPr="00344809">
        <w:rPr>
          <w:noProof/>
          <w:sz w:val="22"/>
          <w:lang w:val="en-US"/>
        </w:rPr>
        <mc:AlternateContent>
          <mc:Choice Requires="wpg">
            <w:drawing>
              <wp:inline distT="0" distB="0" distL="0" distR="0" wp14:anchorId="453FE361" wp14:editId="3F02E8FD">
                <wp:extent cx="5931023" cy="204276"/>
                <wp:effectExtent l="0" t="0" r="0" b="0"/>
                <wp:docPr id="7943" name="Group 7943"/>
                <wp:cNvGraphicFramePr/>
                <a:graphic xmlns:a="http://schemas.openxmlformats.org/drawingml/2006/main">
                  <a:graphicData uri="http://schemas.microsoft.com/office/word/2010/wordprocessingGroup">
                    <wpg:wgp>
                      <wpg:cNvGrpSpPr/>
                      <wpg:grpSpPr>
                        <a:xfrm>
                          <a:off x="0" y="0"/>
                          <a:ext cx="5931023" cy="204276"/>
                          <a:chOff x="0" y="0"/>
                          <a:chExt cx="5931023" cy="204276"/>
                        </a:xfrm>
                      </wpg:grpSpPr>
                      <wps:wsp>
                        <wps:cNvPr id="924" name="Shape 924"/>
                        <wps:cNvSpPr/>
                        <wps:spPr>
                          <a:xfrm>
                            <a:off x="0" y="0"/>
                            <a:ext cx="5931023" cy="204276"/>
                          </a:xfrm>
                          <a:custGeom>
                            <a:avLst/>
                            <a:gdLst/>
                            <a:ahLst/>
                            <a:cxnLst/>
                            <a:rect l="0" t="0" r="0" b="0"/>
                            <a:pathLst>
                              <a:path w="5931023" h="204276">
                                <a:moveTo>
                                  <a:pt x="50611" y="0"/>
                                </a:moveTo>
                                <a:lnTo>
                                  <a:pt x="5880413" y="0"/>
                                </a:lnTo>
                                <a:cubicBezTo>
                                  <a:pt x="5908364" y="0"/>
                                  <a:pt x="5931023" y="22659"/>
                                  <a:pt x="5931023" y="50611"/>
                                </a:cubicBezTo>
                                <a:lnTo>
                                  <a:pt x="5931023" y="153665"/>
                                </a:lnTo>
                                <a:cubicBezTo>
                                  <a:pt x="5931023" y="181617"/>
                                  <a:pt x="5908364" y="204276"/>
                                  <a:pt x="5880413" y="204276"/>
                                </a:cubicBezTo>
                                <a:lnTo>
                                  <a:pt x="50611" y="204276"/>
                                </a:lnTo>
                                <a:cubicBezTo>
                                  <a:pt x="22659" y="204276"/>
                                  <a:pt x="0" y="181617"/>
                                  <a:pt x="0" y="153665"/>
                                </a:cubicBezTo>
                                <a:lnTo>
                                  <a:pt x="0" y="50611"/>
                                </a:lnTo>
                                <a:cubicBezTo>
                                  <a:pt x="0" y="22659"/>
                                  <a:pt x="22659" y="0"/>
                                  <a:pt x="50611" y="0"/>
                                </a:cubicBezTo>
                                <a:close/>
                              </a:path>
                            </a:pathLst>
                          </a:custGeom>
                          <a:ln w="6326" cap="flat">
                            <a:miter lim="127000"/>
                          </a:ln>
                        </wps:spPr>
                        <wps:style>
                          <a:lnRef idx="1">
                            <a:srgbClr val="000000"/>
                          </a:lnRef>
                          <a:fillRef idx="1">
                            <a:srgbClr val="9999FF"/>
                          </a:fillRef>
                          <a:effectRef idx="0">
                            <a:scrgbClr r="0" g="0" b="0"/>
                          </a:effectRef>
                          <a:fontRef idx="none"/>
                        </wps:style>
                        <wps:bodyPr/>
                      </wps:wsp>
                      <wps:wsp>
                        <wps:cNvPr id="925" name="Rectangle 925"/>
                        <wps:cNvSpPr/>
                        <wps:spPr>
                          <a:xfrm>
                            <a:off x="45591" y="45551"/>
                            <a:ext cx="1958928" cy="150440"/>
                          </a:xfrm>
                          <a:prstGeom prst="rect">
                            <a:avLst/>
                          </a:prstGeom>
                          <a:ln>
                            <a:noFill/>
                          </a:ln>
                        </wps:spPr>
                        <wps:txbx>
                          <w:txbxContent>
                            <w:p w14:paraId="0BEA738B" w14:textId="77777777" w:rsidR="008B3676" w:rsidRDefault="00560638">
                              <w:pPr>
                                <w:spacing w:after="160" w:line="259" w:lineRule="auto"/>
                                <w:ind w:left="0" w:right="0" w:firstLine="0"/>
                                <w:jc w:val="left"/>
                              </w:pPr>
                              <w:r>
                                <w:t>Matt:</w:t>
                              </w:r>
                              <w:r>
                                <w:rPr>
                                  <w:spacing w:val="55"/>
                                </w:rPr>
                                <w:t xml:space="preserve"> </w:t>
                              </w:r>
                              <w:r>
                                <w:t>Update</w:t>
                              </w:r>
                              <w:r>
                                <w:rPr>
                                  <w:spacing w:val="21"/>
                                </w:rPr>
                                <w:t xml:space="preserve"> </w:t>
                              </w:r>
                              <w:r>
                                <w:t>with</w:t>
                              </w:r>
                              <w:r>
                                <w:rPr>
                                  <w:spacing w:val="21"/>
                                </w:rPr>
                                <w:t xml:space="preserve"> </w:t>
                              </w:r>
                              <w:r>
                                <w:t>mimic-iv</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453FE361" id="Group 7943" o:spid="_x0000_s1118" style="width:467pt;height:16.1pt;mso-position-horizontal-relative:char;mso-position-vertical-relative:line" coordsize="59310,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">
                <v:shape id="Shape 924" o:spid="_x0000_s1119" style="position:absolute;width:59310;height:2042;visibility:visible;mso-wrap-style:square;v-text-anchor:top" coordsize="5931023,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" path="m50611,l5880413,v27951,,50610,22659,50610,50611l5931023,153665v,27952,-22659,50611,-50610,50611l50611,204276c22659,204276,,181617,,153665l,50611c,22659,22659,,50611,xe" fillcolor="#99f" strokeweight=".17572mm">
                  <v:stroke miterlimit="83231f" joinstyle="miter"/>
                  <v:path arrowok="t" textboxrect="0,0,5931023,204276"/>
                </v:shape>
                <v:rect id="Rectangle 925" o:spid="_x0000_s1120" style="position:absolute;left:455;top:455;width:1959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" filled="f" stroked="f">
                  <v:textbox inset="0,0,0,0">
                    <w:txbxContent>
                      <w:p w14:paraId="0BEA738B" w14:textId="77777777" w:rsidR="008B3676" w:rsidRDefault="00560638">
                        <w:pPr>
                          <w:spacing w:after="160" w:line="259" w:lineRule="auto"/>
                          <w:ind w:left="0" w:right="0" w:firstLine="0"/>
                          <w:jc w:val="left"/>
                        </w:pPr>
                        <w:r>
                          <w:t>Matt:</w:t>
                        </w:r>
                        <w:r>
                          <w:rPr>
                            <w:spacing w:val="55"/>
                          </w:rPr>
                          <w:t xml:space="preserve"> </w:t>
                        </w:r>
                        <w:r>
                          <w:t>Update</w:t>
                        </w:r>
                        <w:r>
                          <w:rPr>
                            <w:spacing w:val="21"/>
                          </w:rPr>
                          <w:t xml:space="preserve"> </w:t>
                        </w:r>
                        <w:r>
                          <w:t>with</w:t>
                        </w:r>
                        <w:r>
                          <w:rPr>
                            <w:spacing w:val="21"/>
                          </w:rPr>
                          <w:t xml:space="preserve"> </w:t>
                        </w:r>
                        <w:r>
                          <w:t>mimic-iv</w:t>
                        </w:r>
                      </w:p>
                    </w:txbxContent>
                  </v:textbox>
                </v:rect>
                <w10:anchorlock/>
              </v:group>
            </w:pict>
          </mc:Fallback>
        </mc:AlternateContent>
      </w:r>
    </w:p>
    <w:p w14:paraId="6938B6B5" w14:textId="77777777" w:rsidR="008B3676" w:rsidRPr="00344809" w:rsidRDefault="00560638">
      <w:pPr>
        <w:pStyle w:val="Titre1"/>
        <w:numPr>
          <w:ilvl w:val="0"/>
          <w:numId w:val="0"/>
        </w:numPr>
        <w:ind w:left="18"/>
        <w:rPr>
          <w:lang w:val="en-US"/>
        </w:rPr>
      </w:pPr>
      <w:r w:rsidRPr="00344809">
        <w:rPr>
          <w:lang w:val="en-US"/>
        </w:rPr>
        <w:t>References</w:t>
      </w:r>
    </w:p>
    <w:p w14:paraId="3FC62CDF" w14:textId="77777777" w:rsidR="008B3676" w:rsidRPr="00344809" w:rsidRDefault="00560638">
      <w:pPr>
        <w:ind w:left="13" w:right="33"/>
        <w:rPr>
          <w:lang w:val="en-US"/>
        </w:rPr>
      </w:pPr>
      <w:r w:rsidRPr="00344809">
        <w:rPr>
          <w:lang w:val="en-US"/>
        </w:rPr>
        <w:t xml:space="preserve">Association, Canadian Medical (2015). “Appropriateness in Health Care”. In: </w:t>
      </w:r>
      <w:r w:rsidRPr="00344809">
        <w:rPr>
          <w:i/>
          <w:lang w:val="en-US"/>
        </w:rPr>
        <w:t>Canadian Medical Association Policy</w:t>
      </w:r>
      <w:r w:rsidRPr="00344809">
        <w:rPr>
          <w:lang w:val="en-US"/>
        </w:rPr>
        <w:t>,</w:t>
      </w:r>
    </w:p>
    <w:p w14:paraId="30B44F2A" w14:textId="77777777" w:rsidR="008B3676" w:rsidRPr="00344809" w:rsidRDefault="00560638">
      <w:pPr>
        <w:spacing w:after="0" w:line="259" w:lineRule="auto"/>
        <w:ind w:left="218" w:right="0" w:hanging="10"/>
        <w:jc w:val="left"/>
        <w:rPr>
          <w:lang w:val="en-US"/>
        </w:rPr>
      </w:pPr>
      <w:r w:rsidRPr="00344809">
        <w:rPr>
          <w:lang w:val="en-US"/>
        </w:rPr>
        <w:t xml:space="preserve">p. 9. </w:t>
      </w:r>
      <w:r w:rsidRPr="00344809">
        <w:rPr>
          <w:sz w:val="16"/>
          <w:lang w:val="en-US"/>
        </w:rPr>
        <w:t>URL</w:t>
      </w:r>
      <w:r w:rsidRPr="00344809">
        <w:rPr>
          <w:lang w:val="en-US"/>
        </w:rPr>
        <w:t xml:space="preserve">: </w:t>
      </w:r>
      <w:hyperlink r:id="rId17">
        <w:r w:rsidRPr="00344809">
          <w:rPr>
            <w:lang w:val="en-US"/>
          </w:rPr>
          <w:t>https://policybase.cma.ca/media/PolicyPDF/PD15-05.pdf</w:t>
        </w:r>
      </w:hyperlink>
      <w:hyperlink r:id="rId18">
        <w:r w:rsidRPr="00344809">
          <w:rPr>
            <w:lang w:val="en-US"/>
          </w:rPr>
          <w:t>.</w:t>
        </w:r>
      </w:hyperlink>
    </w:p>
    <w:p w14:paraId="104DC42B" w14:textId="77777777" w:rsidR="008B3676" w:rsidRPr="00344809" w:rsidRDefault="00560638">
      <w:pPr>
        <w:ind w:left="204" w:right="33" w:hanging="196"/>
        <w:rPr>
          <w:lang w:val="en-US"/>
        </w:rPr>
      </w:pPr>
      <w:r w:rsidRPr="00344809">
        <w:rPr>
          <w:lang w:val="en-US"/>
        </w:rPr>
        <w:t xml:space="preserve">Bacry, Emmanuel et al. (2020). “SCALPEL3: a scalable open-source library for healthcare claims databases”. In: </w:t>
      </w:r>
      <w:r w:rsidRPr="00344809">
        <w:rPr>
          <w:i/>
          <w:lang w:val="en-US"/>
        </w:rPr>
        <w:t xml:space="preserve">International Journal of Medical Informatics </w:t>
      </w:r>
      <w:r w:rsidRPr="00344809">
        <w:rPr>
          <w:lang w:val="en-US"/>
        </w:rPr>
        <w:t>141, p. 104203.</w:t>
      </w:r>
    </w:p>
    <w:p w14:paraId="126B6B28" w14:textId="77777777" w:rsidR="008B3676" w:rsidRPr="00344809" w:rsidRDefault="00560638">
      <w:pPr>
        <w:ind w:left="207" w:right="33" w:hanging="199"/>
        <w:rPr>
          <w:lang w:val="en-US"/>
        </w:rPr>
      </w:pPr>
      <w:r w:rsidRPr="00344809">
        <w:rPr>
          <w:lang w:val="en-US"/>
        </w:rPr>
        <w:t xml:space="preserve">Beam, Andrew L et al. (2019). “Clinical concept embeddings learned from massive sources of multimodal medical data”. In: </w:t>
      </w:r>
      <w:r w:rsidRPr="00344809">
        <w:rPr>
          <w:i/>
          <w:lang w:val="en-US"/>
        </w:rPr>
        <w:t>Pacific Symposium on Biocomputing 2020</w:t>
      </w:r>
      <w:r w:rsidRPr="00344809">
        <w:rPr>
          <w:lang w:val="en-US"/>
        </w:rPr>
        <w:t>. World Scientific, pp. 295–306.</w:t>
      </w:r>
    </w:p>
    <w:p w14:paraId="3DFAA696" w14:textId="77777777" w:rsidR="008B3676" w:rsidRPr="00344809" w:rsidRDefault="00560638">
      <w:pPr>
        <w:ind w:left="207" w:right="33" w:hanging="199"/>
        <w:rPr>
          <w:lang w:val="en-US"/>
        </w:rPr>
      </w:pPr>
      <w:r w:rsidRPr="00344809">
        <w:rPr>
          <w:lang w:val="en-US"/>
        </w:rPr>
        <w:t xml:space="preserve">Black, Nick (1996). “Why we need observational studies to evaluate the effectiveness of health care”. In: </w:t>
      </w:r>
      <w:r w:rsidRPr="00344809">
        <w:rPr>
          <w:i/>
          <w:lang w:val="en-US"/>
        </w:rPr>
        <w:t xml:space="preserve">Bmj </w:t>
      </w:r>
      <w:r w:rsidRPr="00344809">
        <w:rPr>
          <w:lang w:val="en-US"/>
        </w:rPr>
        <w:t>312.7040, pp. 1215–1218.</w:t>
      </w:r>
    </w:p>
    <w:p w14:paraId="53D5A627" w14:textId="77777777" w:rsidR="008B3676" w:rsidRPr="00344809" w:rsidRDefault="00560638">
      <w:pPr>
        <w:ind w:left="207" w:right="33" w:hanging="199"/>
        <w:rPr>
          <w:lang w:val="en-US"/>
        </w:rPr>
      </w:pPr>
      <w:r w:rsidRPr="00344809">
        <w:rPr>
          <w:lang w:val="en-US"/>
        </w:rPr>
        <w:t xml:space="preserve">Bosdriesz, Jizzo R et al. (2020). “Evidence-based medicine—when observational studies are better than randomized controlled trials”. In: </w:t>
      </w:r>
      <w:r w:rsidRPr="00344809">
        <w:rPr>
          <w:i/>
          <w:lang w:val="en-US"/>
        </w:rPr>
        <w:t xml:space="preserve">Nephrology </w:t>
      </w:r>
      <w:r w:rsidRPr="00344809">
        <w:rPr>
          <w:lang w:val="en-US"/>
        </w:rPr>
        <w:t>25.10, pp. 737–743.</w:t>
      </w:r>
    </w:p>
    <w:p w14:paraId="465401F4" w14:textId="77777777" w:rsidR="008B3676" w:rsidRPr="00344809" w:rsidRDefault="00560638">
      <w:pPr>
        <w:ind w:left="207" w:right="33" w:hanging="199"/>
        <w:rPr>
          <w:lang w:val="en-US"/>
        </w:rPr>
      </w:pPr>
      <w:r w:rsidRPr="00344809">
        <w:rPr>
          <w:lang w:val="en-US"/>
        </w:rPr>
        <w:t xml:space="preserve">Brook, Robert H et al. (1986). “A method for the detailed assessment of the appropriateness of medical technologies”. In: </w:t>
      </w:r>
      <w:r w:rsidRPr="00344809">
        <w:rPr>
          <w:i/>
          <w:lang w:val="en-US"/>
        </w:rPr>
        <w:t xml:space="preserve">International journal of technology assessment in health care </w:t>
      </w:r>
      <w:r w:rsidRPr="00344809">
        <w:rPr>
          <w:lang w:val="en-US"/>
        </w:rPr>
        <w:t>2.1, pp. 53–63.</w:t>
      </w:r>
    </w:p>
    <w:p w14:paraId="1FDBDB0A" w14:textId="77777777" w:rsidR="008B3676" w:rsidRPr="00344809" w:rsidRDefault="00560638">
      <w:pPr>
        <w:ind w:left="207" w:right="33" w:hanging="199"/>
        <w:rPr>
          <w:lang w:val="en-US"/>
        </w:rPr>
      </w:pPr>
      <w:r w:rsidRPr="00344809">
        <w:rPr>
          <w:lang w:val="en-US"/>
        </w:rPr>
        <w:t xml:space="preserve">Chazard, Emmanuel et al. (2022). “Book Music Representation for Temporal Data, as a Part of the Feature Extraction Process: A Novel Approach to Improve the Handling of Time-Dependent Data in Secondary Use of Healthcare Structured Data”. In: </w:t>
      </w:r>
      <w:r w:rsidRPr="00344809">
        <w:rPr>
          <w:i/>
          <w:lang w:val="en-US"/>
        </w:rPr>
        <w:t xml:space="preserve">Studies in Health Technology and Informatics </w:t>
      </w:r>
      <w:r w:rsidRPr="00344809">
        <w:rPr>
          <w:lang w:val="en-US"/>
        </w:rPr>
        <w:t>290, pp. 567–571.</w:t>
      </w:r>
    </w:p>
    <w:p w14:paraId="506EC99A" w14:textId="77777777" w:rsidR="008B3676" w:rsidRPr="00344809" w:rsidRDefault="00560638">
      <w:pPr>
        <w:spacing w:after="0" w:line="251" w:lineRule="auto"/>
        <w:ind w:left="10" w:right="0" w:hanging="10"/>
        <w:jc w:val="center"/>
        <w:rPr>
          <w:lang w:val="en-US"/>
        </w:rPr>
      </w:pPr>
      <w:r w:rsidRPr="00344809">
        <w:rPr>
          <w:lang w:val="en-US"/>
        </w:rPr>
        <w:t xml:space="preserve">Chinaeke, Eric E et al. (2021). “The impact of statin use prior to intensive care unit admission on critically ill patients with sepsis”. In: </w:t>
      </w:r>
      <w:r w:rsidRPr="00344809">
        <w:rPr>
          <w:i/>
          <w:lang w:val="en-US"/>
        </w:rPr>
        <w:t xml:space="preserve">Pharmacotherapy: The Journal of Human Pharmacology and Drug Therapy </w:t>
      </w:r>
      <w:r w:rsidRPr="00344809">
        <w:rPr>
          <w:lang w:val="en-US"/>
        </w:rPr>
        <w:t>41.2, pp. 162–171.</w:t>
      </w:r>
    </w:p>
    <w:p w14:paraId="4538F0E9" w14:textId="77777777" w:rsidR="008B3676" w:rsidRPr="00344809" w:rsidRDefault="00560638">
      <w:pPr>
        <w:ind w:left="207" w:right="33" w:hanging="199"/>
        <w:rPr>
          <w:lang w:val="en-US"/>
        </w:rPr>
      </w:pPr>
      <w:r w:rsidRPr="00344809">
        <w:rPr>
          <w:lang w:val="en-US"/>
        </w:rPr>
        <w:t xml:space="preserve">Doutreligne, Matthieu et al. (2023). “Good practices for clinical data warehouse implementation: a case study in France”. In: </w:t>
      </w:r>
      <w:r w:rsidRPr="00344809">
        <w:rPr>
          <w:i/>
          <w:lang w:val="en-US"/>
        </w:rPr>
        <w:t>arXiv preprint arXiv:2302.07074</w:t>
      </w:r>
      <w:r w:rsidRPr="00344809">
        <w:rPr>
          <w:lang w:val="en-US"/>
        </w:rPr>
        <w:t>.</w:t>
      </w:r>
    </w:p>
    <w:p w14:paraId="347EFDED" w14:textId="77777777" w:rsidR="008B3676" w:rsidRPr="00344809" w:rsidRDefault="00560638">
      <w:pPr>
        <w:ind w:left="207" w:right="33" w:hanging="199"/>
        <w:rPr>
          <w:lang w:val="en-US"/>
        </w:rPr>
      </w:pPr>
      <w:r w:rsidRPr="00344809">
        <w:rPr>
          <w:lang w:val="en-US"/>
        </w:rPr>
        <w:t xml:space="preserve">Feng, Mengling et al. (2018). “Transthoracic echocardiography and mortality in sepsis: analysis of the MIMIC-III database”. In: </w:t>
      </w:r>
      <w:r w:rsidRPr="00344809">
        <w:rPr>
          <w:i/>
          <w:lang w:val="en-US"/>
        </w:rPr>
        <w:t xml:space="preserve">Intensive care medicine </w:t>
      </w:r>
      <w:r w:rsidRPr="00344809">
        <w:rPr>
          <w:lang w:val="en-US"/>
        </w:rPr>
        <w:t>44, pp. 884–892.</w:t>
      </w:r>
    </w:p>
    <w:p w14:paraId="06E03A6D" w14:textId="77777777" w:rsidR="008B3676" w:rsidRPr="00344809" w:rsidRDefault="00560638">
      <w:pPr>
        <w:ind w:left="207" w:right="33" w:hanging="199"/>
        <w:rPr>
          <w:lang w:val="en-US"/>
        </w:rPr>
      </w:pPr>
      <w:r w:rsidRPr="00344809">
        <w:rPr>
          <w:lang w:val="en-US"/>
        </w:rPr>
        <w:lastRenderedPageBreak/>
        <w:t xml:space="preserve">Gani, Md Osman et al. (2023). “Structural causal model with expert augmented knowledge to estimate the effect of oxygen therapy on mortality in the icu”. In: </w:t>
      </w:r>
      <w:r w:rsidRPr="00344809">
        <w:rPr>
          <w:i/>
          <w:lang w:val="en-US"/>
        </w:rPr>
        <w:t xml:space="preserve">Artificial Intelligence in Medicine </w:t>
      </w:r>
      <w:r w:rsidRPr="00344809">
        <w:rPr>
          <w:lang w:val="en-US"/>
        </w:rPr>
        <w:t>137, p. 102493.</w:t>
      </w:r>
    </w:p>
    <w:p w14:paraId="632E2C74" w14:textId="77777777" w:rsidR="008B3676" w:rsidRPr="00344809" w:rsidRDefault="00560638">
      <w:pPr>
        <w:ind w:left="207" w:right="33" w:hanging="199"/>
        <w:rPr>
          <w:lang w:val="en-US"/>
        </w:rPr>
      </w:pPr>
      <w:r w:rsidRPr="00344809">
        <w:rPr>
          <w:lang w:val="en-US"/>
        </w:rPr>
        <w:t xml:space="preserve">Hernán, Miguel A (2021). “Methods of public health research—strengthening causal inference from observational data”. In: </w:t>
      </w:r>
      <w:r w:rsidRPr="00344809">
        <w:rPr>
          <w:i/>
          <w:lang w:val="en-US"/>
        </w:rPr>
        <w:t xml:space="preserve">New England Journal of Medicine </w:t>
      </w:r>
      <w:r w:rsidRPr="00344809">
        <w:rPr>
          <w:lang w:val="en-US"/>
        </w:rPr>
        <w:t>385.15, pp. 1345–1348.</w:t>
      </w:r>
    </w:p>
    <w:p w14:paraId="7D6C5B91" w14:textId="77777777" w:rsidR="008B3676" w:rsidRPr="00344809" w:rsidRDefault="00560638">
      <w:pPr>
        <w:ind w:left="207" w:right="33" w:hanging="199"/>
        <w:rPr>
          <w:lang w:val="en-US"/>
        </w:rPr>
      </w:pPr>
      <w:r w:rsidRPr="00344809">
        <w:rPr>
          <w:lang w:val="en-US"/>
        </w:rPr>
        <w:t xml:space="preserve">Hernán, Miguel A, John Hsu, and Brian Healy (2019). “A second chance to get causal inference right: a classification of data science tasks”. In: </w:t>
      </w:r>
      <w:r w:rsidRPr="00344809">
        <w:rPr>
          <w:i/>
          <w:lang w:val="en-US"/>
        </w:rPr>
        <w:t xml:space="preserve">Chance </w:t>
      </w:r>
      <w:r w:rsidRPr="00344809">
        <w:rPr>
          <w:lang w:val="en-US"/>
        </w:rPr>
        <w:t>32.1, pp. 42–49.</w:t>
      </w:r>
    </w:p>
    <w:p w14:paraId="4101CC6D" w14:textId="77777777" w:rsidR="008B3676" w:rsidRPr="00344809" w:rsidRDefault="00560638">
      <w:pPr>
        <w:ind w:left="201" w:right="33" w:hanging="193"/>
        <w:rPr>
          <w:lang w:val="en-US"/>
        </w:rPr>
      </w:pPr>
      <w:r w:rsidRPr="00344809">
        <w:rPr>
          <w:lang w:val="en-US"/>
        </w:rPr>
        <w:t xml:space="preserve">Hernán, Miguel A. and James M. Robins (Apr. 2016). “Using Big Data to Emulate a Target Trial When a Randomized Trial Is Not Available”. In: </w:t>
      </w:r>
      <w:r w:rsidRPr="00344809">
        <w:rPr>
          <w:i/>
          <w:lang w:val="en-US"/>
        </w:rPr>
        <w:t xml:space="preserve">American Journal of Epidemiology </w:t>
      </w:r>
      <w:r w:rsidRPr="00344809">
        <w:rPr>
          <w:lang w:val="en-US"/>
        </w:rPr>
        <w:t>183.8.</w:t>
      </w:r>
    </w:p>
    <w:p w14:paraId="7D0C4A16" w14:textId="77777777" w:rsidR="008B3676" w:rsidRPr="00344809" w:rsidRDefault="00560638">
      <w:pPr>
        <w:ind w:left="207" w:right="33" w:hanging="199"/>
        <w:rPr>
          <w:lang w:val="en-US"/>
        </w:rPr>
      </w:pPr>
      <w:r w:rsidRPr="00344809">
        <w:rPr>
          <w:lang w:val="en-US"/>
        </w:rPr>
        <w:t xml:space="preserve">Hsu, Douglas J et al. (2015). “The association between indwelling arterial catheters and mortality in hemodynamically stable patients with respiratory failure: a propensity score analysis”. In: </w:t>
      </w:r>
      <w:r w:rsidRPr="00344809">
        <w:rPr>
          <w:i/>
          <w:lang w:val="en-US"/>
        </w:rPr>
        <w:t xml:space="preserve">Chest </w:t>
      </w:r>
      <w:r w:rsidRPr="00344809">
        <w:rPr>
          <w:lang w:val="en-US"/>
        </w:rPr>
        <w:t>148.6, pp. 1470–1476.</w:t>
      </w:r>
    </w:p>
    <w:p w14:paraId="5B831BB0" w14:textId="77777777" w:rsidR="008B3676" w:rsidRPr="00344809" w:rsidRDefault="00560638">
      <w:pPr>
        <w:ind w:left="207" w:right="33" w:hanging="199"/>
        <w:rPr>
          <w:lang w:val="en-US"/>
        </w:rPr>
      </w:pPr>
      <w:r w:rsidRPr="00344809">
        <w:rPr>
          <w:lang w:val="en-US"/>
        </w:rPr>
        <w:t xml:space="preserve">Imbens, Guido W and Donald B Rubin (2015). </w:t>
      </w:r>
      <w:r w:rsidRPr="00344809">
        <w:rPr>
          <w:i/>
          <w:lang w:val="en-US"/>
        </w:rPr>
        <w:t>Causal inference in statistics, social, and biomedical sciences</w:t>
      </w:r>
      <w:r w:rsidRPr="00344809">
        <w:rPr>
          <w:lang w:val="en-US"/>
        </w:rPr>
        <w:t>. Cambridge University Press.</w:t>
      </w:r>
    </w:p>
    <w:p w14:paraId="4FCA05C7" w14:textId="77777777" w:rsidR="008B3676" w:rsidRPr="00344809" w:rsidRDefault="00560638">
      <w:pPr>
        <w:ind w:left="201" w:right="33" w:hanging="193"/>
        <w:rPr>
          <w:lang w:val="en-US"/>
        </w:rPr>
      </w:pPr>
      <w:r w:rsidRPr="00344809">
        <w:rPr>
          <w:lang w:val="en-US"/>
        </w:rPr>
        <w:t xml:space="preserve">Liu, Taotao, Qinyu Zhao, and Bin Du (2021). “Effects of high-flow oxygen therapy on patients with hypoxemia after extubation and predictors of reintubation: a retrospective study based on the MIMIC-IV database”. In: </w:t>
      </w:r>
      <w:r w:rsidRPr="00344809">
        <w:rPr>
          <w:i/>
          <w:lang w:val="en-US"/>
        </w:rPr>
        <w:t xml:space="preserve">BMC Pulmonary Medicine </w:t>
      </w:r>
      <w:r w:rsidRPr="00344809">
        <w:rPr>
          <w:lang w:val="en-US"/>
        </w:rPr>
        <w:t>21.1, pp. 1–15.</w:t>
      </w:r>
    </w:p>
    <w:p w14:paraId="144C9124" w14:textId="77777777" w:rsidR="008B3676" w:rsidRPr="00344809" w:rsidRDefault="00560638">
      <w:pPr>
        <w:ind w:left="207" w:right="33" w:hanging="199"/>
        <w:rPr>
          <w:lang w:val="en-US"/>
        </w:rPr>
      </w:pPr>
      <w:r w:rsidRPr="00344809">
        <w:rPr>
          <w:lang w:val="en-US"/>
        </w:rPr>
        <w:t xml:space="preserve">Mant, David (1999). “Can randomised trials inform clinical decisions about individual patients?” In: </w:t>
      </w:r>
      <w:r w:rsidRPr="00344809">
        <w:rPr>
          <w:i/>
          <w:lang w:val="en-US"/>
        </w:rPr>
        <w:t xml:space="preserve">The Lancet </w:t>
      </w:r>
      <w:r w:rsidRPr="00344809">
        <w:rPr>
          <w:lang w:val="en-US"/>
        </w:rPr>
        <w:t>353.9154, pp. 743–746.</w:t>
      </w:r>
    </w:p>
    <w:p w14:paraId="5868D07E" w14:textId="77777777" w:rsidR="008B3676" w:rsidRPr="00344809" w:rsidRDefault="00560638">
      <w:pPr>
        <w:ind w:left="201" w:right="33" w:hanging="193"/>
        <w:rPr>
          <w:lang w:val="en-US"/>
        </w:rPr>
      </w:pPr>
      <w:r w:rsidRPr="00344809">
        <w:rPr>
          <w:lang w:val="en-US"/>
        </w:rPr>
        <w:t xml:space="preserve">Moraffah, Raha et al. (2021). “Causal inference for time series analysis: Problems, methods and evaluation”. In: </w:t>
      </w:r>
      <w:r w:rsidRPr="00344809">
        <w:rPr>
          <w:i/>
          <w:lang w:val="en-US"/>
        </w:rPr>
        <w:t xml:space="preserve">Knowledge and Information Systems </w:t>
      </w:r>
      <w:r w:rsidRPr="00344809">
        <w:rPr>
          <w:lang w:val="en-US"/>
        </w:rPr>
        <w:t>63, pp. 3041–3085.</w:t>
      </w:r>
    </w:p>
    <w:p w14:paraId="48135760" w14:textId="77777777" w:rsidR="008B3676" w:rsidRPr="00344809" w:rsidRDefault="00560638">
      <w:pPr>
        <w:spacing w:after="0" w:line="259" w:lineRule="auto"/>
        <w:ind w:left="18" w:right="0" w:hanging="10"/>
        <w:jc w:val="left"/>
        <w:rPr>
          <w:lang w:val="en-US"/>
        </w:rPr>
      </w:pPr>
      <w:r w:rsidRPr="00344809">
        <w:rPr>
          <w:lang w:val="en-US"/>
        </w:rPr>
        <w:t xml:space="preserve">OHDSI (2021). </w:t>
      </w:r>
      <w:r w:rsidRPr="00344809">
        <w:rPr>
          <w:i/>
          <w:lang w:val="en-US"/>
        </w:rPr>
        <w:t>The Book of OHDSI: Observational Health Data Sciences and Informatics</w:t>
      </w:r>
      <w:r w:rsidRPr="00344809">
        <w:rPr>
          <w:lang w:val="en-US"/>
        </w:rPr>
        <w:t xml:space="preserve">. OHDSI. </w:t>
      </w:r>
      <w:r w:rsidRPr="00344809">
        <w:rPr>
          <w:sz w:val="16"/>
          <w:lang w:val="en-US"/>
        </w:rPr>
        <w:t>URL</w:t>
      </w:r>
      <w:r w:rsidRPr="00344809">
        <w:rPr>
          <w:lang w:val="en-US"/>
        </w:rPr>
        <w:t xml:space="preserve">: </w:t>
      </w:r>
      <w:hyperlink r:id="rId19">
        <w:r w:rsidRPr="00344809">
          <w:rPr>
            <w:lang w:val="en-US"/>
          </w:rPr>
          <w:t>https:</w:t>
        </w:r>
      </w:hyperlink>
    </w:p>
    <w:p w14:paraId="290BE368" w14:textId="77777777" w:rsidR="008B3676" w:rsidRPr="00344809" w:rsidRDefault="002100C6">
      <w:pPr>
        <w:spacing w:after="0" w:line="259" w:lineRule="auto"/>
        <w:ind w:left="218" w:right="0" w:hanging="10"/>
        <w:jc w:val="left"/>
        <w:rPr>
          <w:lang w:val="en-US"/>
        </w:rPr>
      </w:pPr>
      <w:hyperlink r:id="rId20">
        <w:r w:rsidR="00560638" w:rsidRPr="00344809">
          <w:rPr>
            <w:lang w:val="en-US"/>
          </w:rPr>
          <w:t>//ohdsi.github.io/TheBookOfOhdsi/</w:t>
        </w:r>
      </w:hyperlink>
      <w:hyperlink r:id="rId21">
        <w:r w:rsidR="00560638" w:rsidRPr="00344809">
          <w:rPr>
            <w:lang w:val="en-US"/>
          </w:rPr>
          <w:t>.</w:t>
        </w:r>
      </w:hyperlink>
    </w:p>
    <w:p w14:paraId="481FC4FA" w14:textId="77777777" w:rsidR="008B3676" w:rsidRPr="00344809" w:rsidRDefault="00560638">
      <w:pPr>
        <w:ind w:left="207" w:right="33" w:hanging="199"/>
        <w:rPr>
          <w:lang w:val="en-US"/>
        </w:rPr>
      </w:pPr>
      <w:r w:rsidRPr="00344809">
        <w:rPr>
          <w:lang w:val="en-US"/>
        </w:rPr>
        <w:t xml:space="preserve">Rajkomar, Alvin et al. (2018). “Scalable and accurate deep learning with electronic health records”. In: </w:t>
      </w:r>
      <w:r w:rsidRPr="00344809">
        <w:rPr>
          <w:i/>
          <w:lang w:val="en-US"/>
        </w:rPr>
        <w:t xml:space="preserve">NPJ digital medicine </w:t>
      </w:r>
      <w:r w:rsidRPr="00344809">
        <w:rPr>
          <w:lang w:val="en-US"/>
        </w:rPr>
        <w:t>1.1, p. 18.</w:t>
      </w:r>
    </w:p>
    <w:p w14:paraId="05D48D81" w14:textId="77777777" w:rsidR="008B3676" w:rsidRPr="00344809" w:rsidRDefault="00560638">
      <w:pPr>
        <w:ind w:left="192" w:right="33" w:hanging="184"/>
        <w:rPr>
          <w:lang w:val="en-US"/>
        </w:rPr>
      </w:pPr>
      <w:r w:rsidRPr="00344809">
        <w:rPr>
          <w:lang w:val="en-US"/>
        </w:rPr>
        <w:t xml:space="preserve">Richardson, W Scott et al. (1995). “The well-built clinical question: a key to evidence-based decisions”. In: </w:t>
      </w:r>
      <w:r w:rsidRPr="00344809">
        <w:rPr>
          <w:i/>
          <w:lang w:val="en-US"/>
        </w:rPr>
        <w:t xml:space="preserve">Acp j club </w:t>
      </w:r>
      <w:r w:rsidRPr="00344809">
        <w:rPr>
          <w:lang w:val="en-US"/>
        </w:rPr>
        <w:t>123.3, A12–A13.</w:t>
      </w:r>
    </w:p>
    <w:p w14:paraId="464549CE" w14:textId="77777777" w:rsidR="008B3676" w:rsidRPr="00344809" w:rsidRDefault="00560638">
      <w:pPr>
        <w:ind w:left="207" w:right="33" w:hanging="199"/>
        <w:rPr>
          <w:lang w:val="en-US"/>
        </w:rPr>
      </w:pPr>
      <w:r w:rsidRPr="00344809">
        <w:rPr>
          <w:lang w:val="en-US"/>
        </w:rPr>
        <w:t xml:space="preserve">Shahn, Zach et al. (2020). “Fluid-limiting treatment strategies among sepsis patients in the ICU: a retrospective causal analysis”. In: </w:t>
      </w:r>
      <w:r w:rsidRPr="00344809">
        <w:rPr>
          <w:i/>
          <w:lang w:val="en-US"/>
        </w:rPr>
        <w:t xml:space="preserve">Critical Care </w:t>
      </w:r>
      <w:r w:rsidRPr="00344809">
        <w:rPr>
          <w:lang w:val="en-US"/>
        </w:rPr>
        <w:t>24.1, pp. 1–9.</w:t>
      </w:r>
    </w:p>
    <w:p w14:paraId="6B2D49A9" w14:textId="77777777" w:rsidR="008B3676" w:rsidRPr="00344809" w:rsidRDefault="00560638">
      <w:pPr>
        <w:spacing w:after="0" w:line="259" w:lineRule="auto"/>
        <w:ind w:left="222" w:right="0" w:hanging="199"/>
        <w:jc w:val="left"/>
        <w:rPr>
          <w:lang w:val="en-US"/>
        </w:rPr>
      </w:pPr>
      <w:r w:rsidRPr="00344809">
        <w:rPr>
          <w:lang w:val="en-US"/>
        </w:rPr>
        <w:t xml:space="preserve">Shalit, Uri and David Sontag (2016). </w:t>
      </w:r>
      <w:r w:rsidRPr="00344809">
        <w:rPr>
          <w:sz w:val="16"/>
          <w:lang w:val="en-US"/>
        </w:rPr>
        <w:t>URL</w:t>
      </w:r>
      <w:r w:rsidRPr="00344809">
        <w:rPr>
          <w:lang w:val="en-US"/>
        </w:rPr>
        <w:t xml:space="preserve">: </w:t>
      </w:r>
      <w:hyperlink r:id="rId22">
        <w:r w:rsidRPr="00344809">
          <w:rPr>
            <w:lang w:val="en-US"/>
          </w:rPr>
          <w:t>https://docplayer.net/64797211-Causal-inference-for</w:t>
        </w:r>
      </w:hyperlink>
      <w:hyperlink r:id="rId23">
        <w:r w:rsidRPr="00344809">
          <w:rPr>
            <w:lang w:val="en-US"/>
          </w:rPr>
          <w:t>observational-studies.html</w:t>
        </w:r>
      </w:hyperlink>
      <w:hyperlink r:id="rId24">
        <w:r w:rsidRPr="00344809">
          <w:rPr>
            <w:lang w:val="en-US"/>
          </w:rPr>
          <w:t>.</w:t>
        </w:r>
      </w:hyperlink>
    </w:p>
    <w:p w14:paraId="436FD2D4" w14:textId="77777777" w:rsidR="008B3676" w:rsidRPr="00344809" w:rsidRDefault="00560638">
      <w:pPr>
        <w:spacing w:after="0" w:line="259" w:lineRule="auto"/>
        <w:ind w:left="18" w:right="0" w:hanging="10"/>
        <w:jc w:val="left"/>
        <w:rPr>
          <w:lang w:val="en-US"/>
        </w:rPr>
      </w:pPr>
      <w:r w:rsidRPr="00344809">
        <w:rPr>
          <w:lang w:val="en-US"/>
        </w:rPr>
        <w:t xml:space="preserve">Sharma, Amit (2018). </w:t>
      </w:r>
      <w:r w:rsidRPr="00344809">
        <w:rPr>
          <w:i/>
          <w:lang w:val="en-US"/>
        </w:rPr>
        <w:t>Tutorial on causal inference and counterfactual reasoning</w:t>
      </w:r>
      <w:r w:rsidRPr="00344809">
        <w:rPr>
          <w:lang w:val="en-US"/>
        </w:rPr>
        <w:t xml:space="preserve">. </w:t>
      </w:r>
      <w:r w:rsidRPr="00344809">
        <w:rPr>
          <w:sz w:val="16"/>
          <w:lang w:val="en-US"/>
        </w:rPr>
        <w:t>URL</w:t>
      </w:r>
      <w:r w:rsidRPr="00344809">
        <w:rPr>
          <w:lang w:val="en-US"/>
        </w:rPr>
        <w:t xml:space="preserve">: </w:t>
      </w:r>
      <w:hyperlink r:id="rId25">
        <w:r w:rsidRPr="00344809">
          <w:rPr>
            <w:lang w:val="en-US"/>
          </w:rPr>
          <w:t>https://causalinference.</w:t>
        </w:r>
      </w:hyperlink>
    </w:p>
    <w:p w14:paraId="33F7E15D" w14:textId="77777777" w:rsidR="008B3676" w:rsidRPr="00344809" w:rsidRDefault="002100C6">
      <w:pPr>
        <w:spacing w:after="0" w:line="259" w:lineRule="auto"/>
        <w:ind w:left="218" w:right="0" w:hanging="10"/>
        <w:jc w:val="left"/>
        <w:rPr>
          <w:lang w:val="en-US"/>
        </w:rPr>
      </w:pPr>
      <w:hyperlink r:id="rId26">
        <w:r w:rsidR="00560638" w:rsidRPr="00344809">
          <w:rPr>
            <w:lang w:val="en-US"/>
          </w:rPr>
          <w:t>gitlab.io/kdd-tutorial/</w:t>
        </w:r>
      </w:hyperlink>
      <w:hyperlink r:id="rId27">
        <w:r w:rsidR="00560638" w:rsidRPr="00344809">
          <w:rPr>
            <w:lang w:val="en-US"/>
          </w:rPr>
          <w:t>.</w:t>
        </w:r>
      </w:hyperlink>
    </w:p>
    <w:p w14:paraId="478D782A" w14:textId="77777777" w:rsidR="008B3676" w:rsidRPr="00344809" w:rsidRDefault="00560638">
      <w:pPr>
        <w:ind w:left="13" w:right="33"/>
        <w:rPr>
          <w:lang w:val="en-US"/>
        </w:rPr>
      </w:pPr>
      <w:r w:rsidRPr="00344809">
        <w:rPr>
          <w:lang w:val="en-US"/>
        </w:rPr>
        <w:t xml:space="preserve">Sofrygin, Oleg et al. (2019). “Targeted learning with daily EHR data”. In: </w:t>
      </w:r>
      <w:r w:rsidRPr="00344809">
        <w:rPr>
          <w:i/>
          <w:lang w:val="en-US"/>
        </w:rPr>
        <w:t xml:space="preserve">Statistics in Medicine </w:t>
      </w:r>
      <w:r w:rsidRPr="00344809">
        <w:rPr>
          <w:lang w:val="en-US"/>
        </w:rPr>
        <w:t>38.</w:t>
      </w:r>
    </w:p>
    <w:p w14:paraId="1947B2C2" w14:textId="77777777" w:rsidR="008B3676" w:rsidRPr="00344809" w:rsidRDefault="00560638">
      <w:pPr>
        <w:ind w:left="207" w:right="33" w:hanging="199"/>
        <w:rPr>
          <w:lang w:val="en-US"/>
        </w:rPr>
      </w:pPr>
      <w:r w:rsidRPr="00344809">
        <w:rPr>
          <w:lang w:val="en-US"/>
        </w:rPr>
        <w:t xml:space="preserve">Sonabend, Aaron et al. (2020). “Expert-supervised reinforcement learning for offline policy learning and evaluation”. In: </w:t>
      </w:r>
      <w:r w:rsidRPr="00344809">
        <w:rPr>
          <w:i/>
          <w:lang w:val="en-US"/>
        </w:rPr>
        <w:t xml:space="preserve">Advances in Neural Information Processing Systems </w:t>
      </w:r>
      <w:r w:rsidRPr="00344809">
        <w:rPr>
          <w:lang w:val="en-US"/>
        </w:rPr>
        <w:t>33, pp. 18967–18977.</w:t>
      </w:r>
    </w:p>
    <w:p w14:paraId="6EA18B99" w14:textId="77777777" w:rsidR="008B3676" w:rsidRPr="00344809" w:rsidRDefault="00560638">
      <w:pPr>
        <w:ind w:left="207" w:right="33" w:hanging="199"/>
        <w:rPr>
          <w:lang w:val="en-US"/>
        </w:rPr>
      </w:pPr>
      <w:r w:rsidRPr="00344809">
        <w:rPr>
          <w:lang w:val="en-US"/>
        </w:rPr>
        <w:t xml:space="preserve">Weiskopf, Nicole G et al. (2023). “Healthcare utilization is a collider: an introduction to collider bias in EHR data reuse”. In: </w:t>
      </w:r>
      <w:r w:rsidRPr="00344809">
        <w:rPr>
          <w:i/>
          <w:lang w:val="en-US"/>
        </w:rPr>
        <w:t>Journal of the American Medical Informatics Association</w:t>
      </w:r>
      <w:r w:rsidRPr="00344809">
        <w:rPr>
          <w:lang w:val="en-US"/>
        </w:rPr>
        <w:t>, ocad013.</w:t>
      </w:r>
    </w:p>
    <w:p w14:paraId="46756597" w14:textId="77777777" w:rsidR="008B3676" w:rsidRPr="00344809" w:rsidRDefault="00560638">
      <w:pPr>
        <w:ind w:left="13" w:right="33"/>
        <w:rPr>
          <w:lang w:val="en-US"/>
        </w:rPr>
      </w:pPr>
      <w:r w:rsidRPr="00344809">
        <w:rPr>
          <w:lang w:val="en-US"/>
        </w:rPr>
        <w:t>Zeng, Jiaming et al. (Feb. 2022). “Uncovering interpretable potential confounders in electronic medical records”. In: 13.</w:t>
      </w:r>
    </w:p>
    <w:sectPr w:rsidR="008B3676" w:rsidRPr="00344809">
      <w:headerReference w:type="even" r:id="rId28"/>
      <w:headerReference w:type="default" r:id="rId29"/>
      <w:footerReference w:type="even" r:id="rId30"/>
      <w:footerReference w:type="default" r:id="rId31"/>
      <w:headerReference w:type="first" r:id="rId32"/>
      <w:footerReference w:type="first" r:id="rId33"/>
      <w:pgSz w:w="12240" w:h="15840"/>
      <w:pgMar w:top="1440" w:right="1367" w:bottom="1397" w:left="1417"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Tristan Struja" w:date="2023-04-13T15:41:00Z" w:initials="TS">
    <w:p w14:paraId="3D8DD07B" w14:textId="77777777" w:rsidR="002100C6" w:rsidRDefault="00261583" w:rsidP="001358F8">
      <w:pPr>
        <w:pStyle w:val="Commentaire"/>
        <w:jc w:val="left"/>
      </w:pPr>
      <w:r>
        <w:rPr>
          <w:rStyle w:val="Marquedecommentaire"/>
        </w:rPr>
        <w:annotationRef/>
      </w:r>
      <w:r w:rsidR="002100C6">
        <w:t>Wouldn’t confuse readers to much by introducing to many new concepts you are not relating to later on</w:t>
      </w:r>
    </w:p>
  </w:comment>
  <w:comment w:id="35" w:author="Tristan Struja" w:date="2023-04-13T15:42:00Z" w:initials="TS">
    <w:p w14:paraId="27221609" w14:textId="260A03A4" w:rsidR="007A481C" w:rsidRDefault="007A481C">
      <w:pPr>
        <w:pStyle w:val="Commentaire"/>
      </w:pPr>
      <w:r>
        <w:rPr>
          <w:rStyle w:val="Marquedecommentaire"/>
        </w:rPr>
        <w:annotationRef/>
      </w:r>
      <w:r>
        <w:t>I know such as section is very common in engineering papers but it does mix two genres -&gt; original publication and review, something I try to avoid.</w:t>
      </w:r>
    </w:p>
  </w:comment>
  <w:comment w:id="42" w:author="Tristan Struja" w:date="2023-04-13T16:23:00Z" w:initials="TS">
    <w:p w14:paraId="3B207BE8" w14:textId="1A1BBA2C" w:rsidR="0023037E" w:rsidRDefault="0023037E">
      <w:pPr>
        <w:pStyle w:val="Commentaire"/>
      </w:pPr>
      <w:r>
        <w:rPr>
          <w:rStyle w:val="Marquedecommentaire"/>
        </w:rPr>
        <w:annotationRef/>
      </w:r>
      <w:r>
        <w:t>Might be the best example -&gt; As discussed I would try to pick one where you have good ICU RCT data as a gold standard/reference. As such you can confidentely compare your MIMIC findings.</w:t>
      </w:r>
    </w:p>
  </w:comment>
  <w:comment w:id="43" w:author="Tristan Struja" w:date="2023-04-14T13:14:00Z" w:initials="TS">
    <w:p w14:paraId="685B639D" w14:textId="77777777" w:rsidR="00C52158" w:rsidRDefault="00C52158">
      <w:pPr>
        <w:pStyle w:val="Commentaire"/>
      </w:pPr>
      <w:r>
        <w:rPr>
          <w:rStyle w:val="Marquedecommentaire"/>
        </w:rPr>
        <w:annotationRef/>
      </w:r>
      <w:r>
        <w:t xml:space="preserve">Relaxation or prone positioning in ARDS ? </w:t>
      </w:r>
    </w:p>
    <w:p w14:paraId="0E61AE04" w14:textId="2C34A7E5" w:rsidR="003E766D" w:rsidRDefault="002100C6">
      <w:pPr>
        <w:pStyle w:val="Commentaire"/>
      </w:pPr>
      <w:hyperlink r:id="rId1" w:history="1">
        <w:r w:rsidR="003E766D" w:rsidRPr="0007184E">
          <w:rPr>
            <w:rStyle w:val="Lienhypertexte"/>
          </w:rPr>
          <w:t>https://jintensivecare.biomedcentral.com/articles/10.1186/s40560-020-0431-z</w:t>
        </w:r>
      </w:hyperlink>
    </w:p>
    <w:p w14:paraId="5ED1D23C" w14:textId="77777777" w:rsidR="003E766D" w:rsidRDefault="003E766D">
      <w:pPr>
        <w:pStyle w:val="Commentaire"/>
      </w:pPr>
    </w:p>
    <w:p w14:paraId="676E616E" w14:textId="3B7AFCB7" w:rsidR="003E766D" w:rsidRDefault="002100C6">
      <w:pPr>
        <w:pStyle w:val="Commentaire"/>
      </w:pPr>
      <w:hyperlink r:id="rId2" w:history="1">
        <w:r w:rsidR="003E766D" w:rsidRPr="0007184E">
          <w:rPr>
            <w:rStyle w:val="Lienhypertexte"/>
          </w:rPr>
          <w:t>https://pubmed.ncbi.nlm.nih.gov/29068269/</w:t>
        </w:r>
      </w:hyperlink>
    </w:p>
    <w:p w14:paraId="18D0E3D6" w14:textId="29C0E06C" w:rsidR="003E766D" w:rsidRDefault="003E766D">
      <w:pPr>
        <w:pStyle w:val="Commentaire"/>
      </w:pPr>
    </w:p>
  </w:comment>
  <w:comment w:id="44" w:author="Tristan Struja" w:date="2023-04-14T13:19:00Z" w:initials="TS">
    <w:p w14:paraId="3B216812" w14:textId="77777777" w:rsidR="00C52158" w:rsidRDefault="00C52158">
      <w:pPr>
        <w:pStyle w:val="Commentaire"/>
      </w:pPr>
      <w:r>
        <w:rPr>
          <w:rStyle w:val="Marquedecommentaire"/>
        </w:rPr>
        <w:annotationRef/>
      </w:r>
      <w:r>
        <w:t xml:space="preserve">New onset atrial fibrillation ? </w:t>
      </w:r>
    </w:p>
    <w:p w14:paraId="2ED86BEF" w14:textId="54E9A66D" w:rsidR="00C52158" w:rsidRDefault="002100C6">
      <w:pPr>
        <w:pStyle w:val="Commentaire"/>
      </w:pPr>
      <w:hyperlink r:id="rId3" w:history="1">
        <w:r w:rsidR="00C52158" w:rsidRPr="0007184E">
          <w:rPr>
            <w:rStyle w:val="Lienhypertexte"/>
          </w:rPr>
          <w:t>https://ccforum.biomedcentral.com/articles/10.1186/s13054-020-2757-2</w:t>
        </w:r>
      </w:hyperlink>
    </w:p>
    <w:p w14:paraId="7ECA4BDF" w14:textId="6019E3B6" w:rsidR="00C52158" w:rsidRDefault="00C52158" w:rsidP="00C52158">
      <w:pPr>
        <w:pStyle w:val="Commentaire"/>
      </w:pPr>
      <w:r>
        <w:t>Problem : no good gold standard in form of RCTs</w:t>
      </w:r>
    </w:p>
  </w:comment>
  <w:comment w:id="45" w:author="Tristan Struja" w:date="2023-04-14T13:25:00Z" w:initials="TS">
    <w:p w14:paraId="70B6A6DE" w14:textId="573781A8" w:rsidR="003E766D" w:rsidRDefault="003E766D">
      <w:pPr>
        <w:pStyle w:val="Commentaire"/>
      </w:pPr>
      <w:r>
        <w:rPr>
          <w:rStyle w:val="Marquedecommentaire"/>
        </w:rPr>
        <w:annotationRef/>
      </w:r>
      <w:r>
        <w:t>Vitamin C therapy</w:t>
      </w:r>
    </w:p>
    <w:p w14:paraId="6FC11155" w14:textId="72650A49" w:rsidR="003E766D" w:rsidRDefault="002100C6">
      <w:pPr>
        <w:pStyle w:val="Commentaire"/>
      </w:pPr>
      <w:hyperlink r:id="rId4" w:history="1">
        <w:r w:rsidR="003E766D" w:rsidRPr="0007184E">
          <w:rPr>
            <w:rStyle w:val="Lienhypertexte"/>
          </w:rPr>
          <w:t>https://annalsofintensivecare.springeropen.com/articles/10.1186/s13613-023-01116-x</w:t>
        </w:r>
      </w:hyperlink>
    </w:p>
    <w:p w14:paraId="681076FE" w14:textId="562CDFE3" w:rsidR="003E766D" w:rsidRDefault="003E766D">
      <w:pPr>
        <w:pStyle w:val="Commentaire"/>
      </w:pPr>
    </w:p>
    <w:p w14:paraId="40A04849" w14:textId="371E3EC7" w:rsidR="00810E0B" w:rsidRDefault="00810E0B">
      <w:pPr>
        <w:pStyle w:val="Commentaire"/>
      </w:pPr>
      <w:r>
        <w:t>or hydrocortison in septic shock</w:t>
      </w:r>
    </w:p>
    <w:p w14:paraId="1754022A" w14:textId="7AF5E0D5" w:rsidR="00810E0B" w:rsidRDefault="002100C6" w:rsidP="00810E0B">
      <w:pPr>
        <w:pStyle w:val="NormalWeb"/>
        <w:shd w:val="clear" w:color="auto" w:fill="F2F4E8"/>
        <w:rPr>
          <w:rFonts w:ascii="GuardianSans" w:hAnsi="GuardianSans"/>
          <w:i/>
          <w:iCs/>
          <w:sz w:val="14"/>
          <w:szCs w:val="14"/>
        </w:rPr>
      </w:pPr>
      <w:hyperlink r:id="rId5" w:history="1">
        <w:r w:rsidR="00810E0B" w:rsidRPr="0007184E">
          <w:rPr>
            <w:rStyle w:val="Lienhypertexte"/>
            <w:rFonts w:ascii="GuardianSans" w:hAnsi="GuardianSans"/>
            <w:i/>
            <w:iCs/>
            <w:sz w:val="14"/>
            <w:szCs w:val="14"/>
          </w:rPr>
          <w:t>https://jamanetwork.com/journals/jamainternalmedicine/article-abstract/2802801</w:t>
        </w:r>
      </w:hyperlink>
    </w:p>
    <w:p w14:paraId="523366E4" w14:textId="77777777" w:rsidR="00810E0B" w:rsidRDefault="00810E0B">
      <w:pPr>
        <w:pStyle w:val="Commentaire"/>
      </w:pPr>
    </w:p>
    <w:p w14:paraId="7A2B077E" w14:textId="62D4F42E" w:rsidR="00867511" w:rsidRDefault="002100C6">
      <w:pPr>
        <w:pStyle w:val="Commentaire"/>
      </w:pPr>
      <w:hyperlink r:id="rId6" w:history="1">
        <w:r w:rsidR="00867511" w:rsidRPr="0007184E">
          <w:rPr>
            <w:rStyle w:val="Lienhypertexte"/>
          </w:rPr>
          <w:t>https://pubmed.ncbi.nlm.nih.gov/32995018/</w:t>
        </w:r>
      </w:hyperlink>
    </w:p>
    <w:p w14:paraId="13E6FBC6" w14:textId="77777777" w:rsidR="00867511" w:rsidRDefault="00867511">
      <w:pPr>
        <w:pStyle w:val="Commentaire"/>
      </w:pPr>
    </w:p>
    <w:p w14:paraId="711798A4" w14:textId="526FF2BE" w:rsidR="003E766D" w:rsidRDefault="003E766D">
      <w:pPr>
        <w:pStyle w:val="Commentaire"/>
      </w:pPr>
      <w:r>
        <w:t>or selective decontamination of digestive tract to prevent VAP and mortality</w:t>
      </w:r>
    </w:p>
    <w:p w14:paraId="44AEEEDD" w14:textId="512F222F" w:rsidR="003E766D" w:rsidRDefault="002100C6">
      <w:pPr>
        <w:pStyle w:val="Commentaire"/>
      </w:pPr>
      <w:hyperlink r:id="rId7" w:history="1">
        <w:r w:rsidR="003E766D" w:rsidRPr="0007184E">
          <w:rPr>
            <w:rStyle w:val="Lienhypertexte"/>
          </w:rPr>
          <w:t>https://jamanetwork.com/journals/jama/fullarticle/2798010</w:t>
        </w:r>
      </w:hyperlink>
    </w:p>
    <w:p w14:paraId="2CA5BE65" w14:textId="77777777" w:rsidR="003E766D" w:rsidRDefault="003E766D">
      <w:pPr>
        <w:pStyle w:val="Commentaire"/>
      </w:pPr>
    </w:p>
    <w:p w14:paraId="1020C425" w14:textId="358E1902" w:rsidR="003E766D" w:rsidRDefault="003E766D">
      <w:pPr>
        <w:pStyle w:val="Commentaire"/>
      </w:pPr>
      <w:r>
        <w:t>Problem for all : enough cases in MIMIC ?</w:t>
      </w:r>
    </w:p>
  </w:comment>
  <w:comment w:id="46" w:author="Tristan Struja" w:date="2023-04-13T15:55:00Z" w:initials="TS">
    <w:p w14:paraId="7AC89B82" w14:textId="77777777" w:rsidR="00E119B9" w:rsidRDefault="00E119B9">
      <w:pPr>
        <w:pStyle w:val="Commentaire"/>
      </w:pPr>
      <w:r>
        <w:rPr>
          <w:rStyle w:val="Marquedecommentaire"/>
        </w:rPr>
        <w:annotationRef/>
      </w:r>
      <w:r>
        <w:t>Myocardial infarction studies</w:t>
      </w:r>
    </w:p>
    <w:p w14:paraId="6E64123A" w14:textId="77777777" w:rsidR="00E119B9" w:rsidRDefault="00E119B9">
      <w:pPr>
        <w:pStyle w:val="Commentaire"/>
      </w:pPr>
      <w:r>
        <w:t>No effect with O2 vs. No O2</w:t>
      </w:r>
    </w:p>
    <w:p w14:paraId="34552D05" w14:textId="118C4C94" w:rsidR="00E119B9" w:rsidRDefault="002100C6">
      <w:pPr>
        <w:pStyle w:val="Commentaire"/>
      </w:pPr>
      <w:hyperlink r:id="rId8" w:history="1">
        <w:r w:rsidR="00E119B9" w:rsidRPr="0007184E">
          <w:rPr>
            <w:rStyle w:val="Lienhypertexte"/>
          </w:rPr>
          <w:t>https://www.nejm.org/doi/full/10.1056/NEJMoa1706222</w:t>
        </w:r>
      </w:hyperlink>
    </w:p>
    <w:p w14:paraId="6E5D533F" w14:textId="77777777" w:rsidR="00E119B9" w:rsidRDefault="00E119B9">
      <w:pPr>
        <w:pStyle w:val="Commentaire"/>
      </w:pPr>
    </w:p>
    <w:p w14:paraId="343376CD" w14:textId="2074EDC5" w:rsidR="00E119B9" w:rsidRDefault="002100C6">
      <w:pPr>
        <w:pStyle w:val="Commentaire"/>
      </w:pPr>
      <w:hyperlink r:id="rId9" w:history="1">
        <w:r w:rsidR="00E119B9" w:rsidRPr="0007184E">
          <w:rPr>
            <w:rStyle w:val="Lienhypertexte"/>
          </w:rPr>
          <w:t>https://www.bmj.com/content/372/bmj.n355</w:t>
        </w:r>
      </w:hyperlink>
    </w:p>
    <w:p w14:paraId="4DDE3DCC" w14:textId="77777777" w:rsidR="00E119B9" w:rsidRDefault="00E119B9">
      <w:pPr>
        <w:pStyle w:val="Commentaire"/>
      </w:pPr>
    </w:p>
    <w:p w14:paraId="6E7CE997" w14:textId="77777777" w:rsidR="00D738EB" w:rsidRDefault="00D738EB">
      <w:pPr>
        <w:pStyle w:val="Commentaire"/>
      </w:pPr>
    </w:p>
    <w:p w14:paraId="2F8BCCBE" w14:textId="54E4FDB2" w:rsidR="00D738EB" w:rsidRDefault="00D738EB">
      <w:pPr>
        <w:pStyle w:val="Commentaire"/>
      </w:pPr>
      <w:r>
        <w:t>ESC Guidelines</w:t>
      </w:r>
    </w:p>
    <w:p w14:paraId="242516A4" w14:textId="558D9952" w:rsidR="00D738EB" w:rsidRDefault="002100C6">
      <w:pPr>
        <w:pStyle w:val="Commentaire"/>
      </w:pPr>
      <w:hyperlink r:id="rId10" w:history="1">
        <w:r w:rsidR="00D738EB" w:rsidRPr="0007184E">
          <w:rPr>
            <w:rStyle w:val="Lienhypertexte"/>
          </w:rPr>
          <w:t>https://academic.oup.com/eurheartj/article/39/2/79/4791895</w:t>
        </w:r>
      </w:hyperlink>
    </w:p>
    <w:p w14:paraId="71F0C8D7" w14:textId="556BD05B" w:rsidR="00D738EB" w:rsidRDefault="00D738EB">
      <w:pPr>
        <w:pStyle w:val="Commentaire"/>
      </w:pPr>
    </w:p>
  </w:comment>
  <w:comment w:id="48" w:author="Tristan Struja" w:date="2023-04-13T16:25:00Z" w:initials="TS">
    <w:p w14:paraId="1427479D" w14:textId="77777777" w:rsidR="0023037E" w:rsidRDefault="0023037E">
      <w:pPr>
        <w:pStyle w:val="Commentaire"/>
      </w:pPr>
      <w:r>
        <w:rPr>
          <w:rStyle w:val="Marquedecommentaire"/>
        </w:rPr>
        <w:annotationRef/>
      </w:r>
      <w:r>
        <w:t>Here i would simply introduce the pipeline/workflow and the the example later on.</w:t>
      </w:r>
    </w:p>
    <w:p w14:paraId="1770CD51" w14:textId="388BEAEC" w:rsidR="00F0581D" w:rsidRDefault="00F0581D">
      <w:pPr>
        <w:pStyle w:val="Commentaire"/>
      </w:pPr>
      <w:r>
        <w:t>Make sure you always use the same terms to ensure that people can easily follow.</w:t>
      </w:r>
    </w:p>
  </w:comment>
  <w:comment w:id="57" w:author="Tristan Struja" w:date="2023-04-14T13:36:00Z" w:initials="TS">
    <w:p w14:paraId="33F20326" w14:textId="03ACD07D" w:rsidR="00B63948" w:rsidRDefault="00B63948">
      <w:pPr>
        <w:pStyle w:val="Commentaire"/>
      </w:pPr>
      <w:r>
        <w:rPr>
          <w:rStyle w:val="Marquedecommentaire"/>
        </w:rPr>
        <w:annotationRef/>
      </w:r>
      <w:r>
        <w:t xml:space="preserve">Find that concept unnecessary to convey your massage. Conceptually, it’s more important to draw a timeline when something happens </w:t>
      </w:r>
      <w:r>
        <w:sym w:font="Wingdings" w:char="F0E0"/>
      </w:r>
      <w:r>
        <w:t xml:space="preserve"> figure 3 is perfect for that</w:t>
      </w:r>
    </w:p>
  </w:comment>
  <w:comment w:id="61" w:author="Tristan Struja" w:date="2023-04-13T16:15:00Z" w:initials="TS">
    <w:p w14:paraId="42D14B9F" w14:textId="77777777" w:rsidR="00D738EB" w:rsidRDefault="00D738EB" w:rsidP="00D738EB">
      <w:pPr>
        <w:pStyle w:val="Commentaire"/>
      </w:pPr>
      <w:r>
        <w:rPr>
          <w:rStyle w:val="Marquedecommentaire"/>
        </w:rPr>
        <w:annotationRef/>
      </w:r>
      <w:r>
        <w:t>Problems I see is you might be mixing two populations :</w:t>
      </w:r>
    </w:p>
    <w:p w14:paraId="408F20B1" w14:textId="77777777" w:rsidR="00484B2B" w:rsidRDefault="00D738EB" w:rsidP="00484B2B">
      <w:pPr>
        <w:pStyle w:val="Commentaire"/>
      </w:pPr>
      <w:r>
        <w:t xml:space="preserve">A : </w:t>
      </w:r>
      <w:r w:rsidR="00484B2B">
        <w:t>people being admitted because of a stroke. This stroke is usually severe otherwise the would go to dedicated intermediate care stroke units. As such they receive multiple CTs because they are intubated and cannot communicate -&gt; only way to assess stroke progress is by imaging.</w:t>
      </w:r>
    </w:p>
    <w:p w14:paraId="648D4446" w14:textId="55D7F51F" w:rsidR="00484B2B" w:rsidRDefault="00484B2B" w:rsidP="00484B2B">
      <w:pPr>
        <w:pStyle w:val="Commentaire"/>
      </w:pPr>
      <w:r>
        <w:t>B : people being admitted because of something else -&gt; either develop symptoms of a stroke (treated and billed correctly) or maybe even have a incidental finding of a stroke that’s being coded for billing reasons.</w:t>
      </w:r>
    </w:p>
  </w:comment>
  <w:comment w:id="63" w:author="Tristan Struja" w:date="2023-04-13T16:20:00Z" w:initials="TS">
    <w:p w14:paraId="3D126D8B" w14:textId="2EEAF233" w:rsidR="00484B2B" w:rsidRDefault="00484B2B">
      <w:pPr>
        <w:pStyle w:val="Commentaire"/>
      </w:pPr>
      <w:r>
        <w:rPr>
          <w:rStyle w:val="Marquedecommentaire"/>
        </w:rPr>
        <w:annotationRef/>
      </w:r>
      <w:r>
        <w:t xml:space="preserve">What do I have to do here as a reseracher ? Suggest drawing a DAG -&gt; write down all possible confounders. </w:t>
      </w:r>
    </w:p>
  </w:comment>
  <w:comment w:id="64" w:author="Tristan Struja" w:date="2023-04-13T16:20:00Z" w:initials="TS">
    <w:p w14:paraId="54653423" w14:textId="327A8D91" w:rsidR="00484B2B" w:rsidRDefault="00484B2B">
      <w:pPr>
        <w:pStyle w:val="Commentaire"/>
      </w:pPr>
      <w:r>
        <w:rPr>
          <w:rStyle w:val="Marquedecommentaire"/>
        </w:rPr>
        <w:annotationRef/>
      </w:r>
      <w:r>
        <w:t>Why do I need all variables or measures ? How do I handle them ? Any benefit ?</w:t>
      </w:r>
    </w:p>
  </w:comment>
  <w:comment w:id="65" w:author="Tristan Struja" w:date="2023-04-13T16:22:00Z" w:initials="TS">
    <w:p w14:paraId="38477057" w14:textId="5C0F00D5" w:rsidR="0023037E" w:rsidRPr="0023037E" w:rsidRDefault="0023037E">
      <w:pPr>
        <w:pStyle w:val="Commentaire"/>
        <w:rPr>
          <w:lang w:val="fr-CH"/>
        </w:rPr>
      </w:pPr>
      <w:r w:rsidRPr="0023037E">
        <w:rPr>
          <w:rStyle w:val="Marquedecommentaire"/>
          <w:lang w:val="fr-CH"/>
        </w:rPr>
        <w:annotationRef/>
      </w:r>
      <w:r w:rsidRPr="0023037E">
        <w:rPr>
          <w:lang w:val="fr-CH"/>
        </w:rPr>
        <w:t xml:space="preserve">Reason to </w:t>
      </w:r>
      <w:r>
        <w:rPr>
          <w:lang w:val="fr-CH"/>
        </w:rPr>
        <w:t>do this ? What happens if I ignore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8DD07B" w15:done="1"/>
  <w15:commentEx w15:paraId="27221609" w15:done="0"/>
  <w15:commentEx w15:paraId="3B207BE8" w15:done="0"/>
  <w15:commentEx w15:paraId="18D0E3D6" w15:paraIdParent="3B207BE8" w15:done="0"/>
  <w15:commentEx w15:paraId="7ECA4BDF" w15:paraIdParent="3B207BE8" w15:done="0"/>
  <w15:commentEx w15:paraId="1020C425" w15:paraIdParent="3B207BE8" w15:done="0"/>
  <w15:commentEx w15:paraId="71F0C8D7" w15:done="0"/>
  <w15:commentEx w15:paraId="1770CD51" w15:done="0"/>
  <w15:commentEx w15:paraId="33F20326" w15:done="0"/>
  <w15:commentEx w15:paraId="648D4446" w15:done="0"/>
  <w15:commentEx w15:paraId="3D126D8B" w15:done="0"/>
  <w15:commentEx w15:paraId="54653423" w15:done="0"/>
  <w15:commentEx w15:paraId="38477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A138" w16cex:dateUtc="2023-04-13T19:41:00Z"/>
  <w16cex:commentExtensible w16cex:durableId="27E2A17B" w16cex:dateUtc="2023-04-13T19:42:00Z"/>
  <w16cex:commentExtensible w16cex:durableId="27E2AB0E" w16cex:dateUtc="2023-04-13T20:23:00Z"/>
  <w16cex:commentExtensible w16cex:durableId="27E3D035" w16cex:dateUtc="2023-04-14T17:14:00Z"/>
  <w16cex:commentExtensible w16cex:durableId="27E3D169" w16cex:dateUtc="2023-04-14T17:19:00Z"/>
  <w16cex:commentExtensible w16cex:durableId="27E3D2AC" w16cex:dateUtc="2023-04-14T17:25:00Z"/>
  <w16cex:commentExtensible w16cex:durableId="27E2A464" w16cex:dateUtc="2023-04-13T19:55:00Z"/>
  <w16cex:commentExtensible w16cex:durableId="27E2AB90" w16cex:dateUtc="2023-04-13T20:25:00Z"/>
  <w16cex:commentExtensible w16cex:durableId="27E3D54A" w16cex:dateUtc="2023-04-14T17:36:00Z"/>
  <w16cex:commentExtensible w16cex:durableId="27E2A932" w16cex:dateUtc="2023-04-13T20:15:00Z"/>
  <w16cex:commentExtensible w16cex:durableId="27E2AA3E" w16cex:dateUtc="2023-04-13T20:20:00Z"/>
  <w16cex:commentExtensible w16cex:durableId="27E2AA6B" w16cex:dateUtc="2023-04-13T20:20:00Z"/>
  <w16cex:commentExtensible w16cex:durableId="27E2AAB0" w16cex:dateUtc="2023-04-13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DD07B" w16cid:durableId="27E2A138"/>
  <w16cid:commentId w16cid:paraId="27221609" w16cid:durableId="27E2A17B"/>
  <w16cid:commentId w16cid:paraId="3B207BE8" w16cid:durableId="27E2AB0E"/>
  <w16cid:commentId w16cid:paraId="18D0E3D6" w16cid:durableId="27E3D035"/>
  <w16cid:commentId w16cid:paraId="7ECA4BDF" w16cid:durableId="27E3D169"/>
  <w16cid:commentId w16cid:paraId="1020C425" w16cid:durableId="27E3D2AC"/>
  <w16cid:commentId w16cid:paraId="71F0C8D7" w16cid:durableId="27E2A464"/>
  <w16cid:commentId w16cid:paraId="1770CD51" w16cid:durableId="27E2AB90"/>
  <w16cid:commentId w16cid:paraId="33F20326" w16cid:durableId="27E3D54A"/>
  <w16cid:commentId w16cid:paraId="648D4446" w16cid:durableId="27E2A932"/>
  <w16cid:commentId w16cid:paraId="3D126D8B" w16cid:durableId="27E2AA3E"/>
  <w16cid:commentId w16cid:paraId="54653423" w16cid:durableId="27E2AA6B"/>
  <w16cid:commentId w16cid:paraId="38477057" w16cid:durableId="27E2A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0007" w14:textId="77777777" w:rsidR="00745B48" w:rsidRDefault="00745B48">
      <w:pPr>
        <w:spacing w:after="0" w:line="240" w:lineRule="auto"/>
      </w:pPr>
      <w:r>
        <w:separator/>
      </w:r>
    </w:p>
  </w:endnote>
  <w:endnote w:type="continuationSeparator" w:id="0">
    <w:p w14:paraId="7D1096EB" w14:textId="77777777" w:rsidR="00745B48" w:rsidRDefault="0074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ardia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84FB" w14:textId="77777777" w:rsidR="008B3676" w:rsidRDefault="0056063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C578" w14:textId="77777777" w:rsidR="008B3676" w:rsidRDefault="0056063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E947" w14:textId="77777777" w:rsidR="008B3676" w:rsidRDefault="008B367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A110" w14:textId="77777777" w:rsidR="00745B48" w:rsidRDefault="00745B48">
      <w:pPr>
        <w:spacing w:after="0" w:line="240" w:lineRule="auto"/>
      </w:pPr>
      <w:r>
        <w:separator/>
      </w:r>
    </w:p>
  </w:footnote>
  <w:footnote w:type="continuationSeparator" w:id="0">
    <w:p w14:paraId="4CEAE626" w14:textId="77777777" w:rsidR="00745B48" w:rsidRDefault="00745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32" w14:textId="77777777" w:rsidR="008B3676" w:rsidRDefault="00560638">
    <w:pPr>
      <w:spacing w:after="0" w:line="259" w:lineRule="auto"/>
      <w:ind w:left="0" w:right="78" w:firstLine="0"/>
      <w:jc w:val="right"/>
    </w:pPr>
    <w:r>
      <w:t xml:space="preserve">A </w:t>
    </w:r>
    <w:r>
      <w:rPr>
        <w:sz w:val="16"/>
      </w:rPr>
      <w:t xml:space="preserve">PREPRINT </w:t>
    </w:r>
    <w:r>
      <w:t>- A</w:t>
    </w:r>
    <w:r>
      <w:rPr>
        <w:sz w:val="16"/>
      </w:rPr>
      <w:t xml:space="preserve">PRIL </w:t>
    </w:r>
    <w:r>
      <w:t>13, 2023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5E29" w14:textId="77777777" w:rsidR="008B3676" w:rsidRDefault="00560638">
    <w:pPr>
      <w:spacing w:after="0" w:line="259" w:lineRule="auto"/>
      <w:ind w:left="0" w:right="78" w:firstLine="0"/>
      <w:jc w:val="right"/>
    </w:pPr>
    <w:r>
      <w:t xml:space="preserve">A </w:t>
    </w:r>
    <w:r>
      <w:rPr>
        <w:sz w:val="16"/>
      </w:rPr>
      <w:t xml:space="preserve">PREPRINT </w:t>
    </w:r>
    <w:r>
      <w:t>- A</w:t>
    </w:r>
    <w:r>
      <w:rPr>
        <w:sz w:val="16"/>
      </w:rPr>
      <w:t xml:space="preserve">PRIL </w:t>
    </w:r>
    <w:r>
      <w:t>13, 2023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9BCD" w14:textId="77777777" w:rsidR="008B3676" w:rsidRDefault="008B367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526"/>
    <w:multiLevelType w:val="hybridMultilevel"/>
    <w:tmpl w:val="0CF435A4"/>
    <w:lvl w:ilvl="0" w:tplc="22A684CE">
      <w:start w:val="1"/>
      <w:numFmt w:val="bullet"/>
      <w:lvlText w:val="•"/>
      <w:lvlJc w:val="left"/>
      <w:pPr>
        <w:ind w:left="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B018A0">
      <w:start w:val="1"/>
      <w:numFmt w:val="bullet"/>
      <w:lvlText w:val="o"/>
      <w:lvlJc w:val="left"/>
      <w:pPr>
        <w:ind w:left="1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0CF698">
      <w:start w:val="1"/>
      <w:numFmt w:val="bullet"/>
      <w:lvlText w:val="▪"/>
      <w:lvlJc w:val="left"/>
      <w:pPr>
        <w:ind w:left="2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8D2E410">
      <w:start w:val="1"/>
      <w:numFmt w:val="bullet"/>
      <w:lvlText w:val="•"/>
      <w:lvlJc w:val="left"/>
      <w:pPr>
        <w:ind w:left="3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5AB4FE">
      <w:start w:val="1"/>
      <w:numFmt w:val="bullet"/>
      <w:lvlText w:val="o"/>
      <w:lvlJc w:val="left"/>
      <w:pPr>
        <w:ind w:left="3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96B3FC">
      <w:start w:val="1"/>
      <w:numFmt w:val="bullet"/>
      <w:lvlText w:val="▪"/>
      <w:lvlJc w:val="left"/>
      <w:pPr>
        <w:ind w:left="45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B6E0E0">
      <w:start w:val="1"/>
      <w:numFmt w:val="bullet"/>
      <w:lvlText w:val="•"/>
      <w:lvlJc w:val="left"/>
      <w:pPr>
        <w:ind w:left="52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0C855C">
      <w:start w:val="1"/>
      <w:numFmt w:val="bullet"/>
      <w:lvlText w:val="o"/>
      <w:lvlJc w:val="left"/>
      <w:pPr>
        <w:ind w:left="59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D40444">
      <w:start w:val="1"/>
      <w:numFmt w:val="bullet"/>
      <w:lvlText w:val="▪"/>
      <w:lvlJc w:val="left"/>
      <w:pPr>
        <w:ind w:left="6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7A5FB2"/>
    <w:multiLevelType w:val="multilevel"/>
    <w:tmpl w:val="EB2457AA"/>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4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1D51DC"/>
    <w:multiLevelType w:val="hybridMultilevel"/>
    <w:tmpl w:val="3692DC74"/>
    <w:lvl w:ilvl="0" w:tplc="E9701716">
      <w:start w:val="1"/>
      <w:numFmt w:val="decimal"/>
      <w:pStyle w:val="Titre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F6A9EE">
      <w:start w:val="1"/>
      <w:numFmt w:val="lowerLetter"/>
      <w:lvlText w:val="%2"/>
      <w:lvlJc w:val="left"/>
      <w:pPr>
        <w:ind w:left="1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8C09EE">
      <w:start w:val="1"/>
      <w:numFmt w:val="lowerRoman"/>
      <w:lvlText w:val="%3"/>
      <w:lvlJc w:val="left"/>
      <w:pPr>
        <w:ind w:left="1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649502">
      <w:start w:val="1"/>
      <w:numFmt w:val="decimal"/>
      <w:lvlText w:val="%4"/>
      <w:lvlJc w:val="left"/>
      <w:pPr>
        <w:ind w:left="2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FE63B4">
      <w:start w:val="1"/>
      <w:numFmt w:val="lowerLetter"/>
      <w:lvlText w:val="%5"/>
      <w:lvlJc w:val="left"/>
      <w:pPr>
        <w:ind w:left="3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269E08">
      <w:start w:val="1"/>
      <w:numFmt w:val="lowerRoman"/>
      <w:lvlText w:val="%6"/>
      <w:lvlJc w:val="left"/>
      <w:pPr>
        <w:ind w:left="3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267948">
      <w:start w:val="1"/>
      <w:numFmt w:val="decimal"/>
      <w:lvlText w:val="%7"/>
      <w:lvlJc w:val="left"/>
      <w:pPr>
        <w:ind w:left="4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AECBCA">
      <w:start w:val="1"/>
      <w:numFmt w:val="lowerLetter"/>
      <w:lvlText w:val="%8"/>
      <w:lvlJc w:val="left"/>
      <w:pPr>
        <w:ind w:left="5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E26354">
      <w:start w:val="1"/>
      <w:numFmt w:val="lowerRoman"/>
      <w:lvlText w:val="%9"/>
      <w:lvlJc w:val="left"/>
      <w:pPr>
        <w:ind w:left="6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EA0936"/>
    <w:multiLevelType w:val="hybridMultilevel"/>
    <w:tmpl w:val="29201038"/>
    <w:lvl w:ilvl="0" w:tplc="A35EF230">
      <w:start w:val="1"/>
      <w:numFmt w:val="bullet"/>
      <w:lvlText w:val="•"/>
      <w:lvlJc w:val="left"/>
      <w:pPr>
        <w:ind w:left="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C83204">
      <w:start w:val="1"/>
      <w:numFmt w:val="bullet"/>
      <w:lvlText w:val="o"/>
      <w:lvlJc w:val="left"/>
      <w:pPr>
        <w:ind w:left="1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E856EC">
      <w:start w:val="1"/>
      <w:numFmt w:val="bullet"/>
      <w:lvlText w:val="▪"/>
      <w:lvlJc w:val="left"/>
      <w:pPr>
        <w:ind w:left="2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0EFD4">
      <w:start w:val="1"/>
      <w:numFmt w:val="bullet"/>
      <w:lvlText w:val="•"/>
      <w:lvlJc w:val="left"/>
      <w:pPr>
        <w:ind w:left="30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1CF50E">
      <w:start w:val="1"/>
      <w:numFmt w:val="bullet"/>
      <w:lvlText w:val="o"/>
      <w:lvlJc w:val="left"/>
      <w:pPr>
        <w:ind w:left="3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EE1410">
      <w:start w:val="1"/>
      <w:numFmt w:val="bullet"/>
      <w:lvlText w:val="▪"/>
      <w:lvlJc w:val="left"/>
      <w:pPr>
        <w:ind w:left="4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1A2D7C">
      <w:start w:val="1"/>
      <w:numFmt w:val="bullet"/>
      <w:lvlText w:val="•"/>
      <w:lvlJc w:val="left"/>
      <w:pPr>
        <w:ind w:left="5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E0E292">
      <w:start w:val="1"/>
      <w:numFmt w:val="bullet"/>
      <w:lvlText w:val="o"/>
      <w:lvlJc w:val="left"/>
      <w:pPr>
        <w:ind w:left="59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D4DCF2">
      <w:start w:val="1"/>
      <w:numFmt w:val="bullet"/>
      <w:lvlText w:val="▪"/>
      <w:lvlJc w:val="left"/>
      <w:pPr>
        <w:ind w:left="6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673367">
    <w:abstractNumId w:val="3"/>
  </w:num>
  <w:num w:numId="2" w16cid:durableId="2006856818">
    <w:abstractNumId w:val="0"/>
  </w:num>
  <w:num w:numId="3" w16cid:durableId="237059111">
    <w:abstractNumId w:val="1"/>
  </w:num>
  <w:num w:numId="4" w16cid:durableId="10105714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istan Struja">
    <w15:presenceInfo w15:providerId="Windows Live" w15:userId="42609d62d23e9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676"/>
    <w:rsid w:val="002100C6"/>
    <w:rsid w:val="0023037E"/>
    <w:rsid w:val="00261583"/>
    <w:rsid w:val="002D443D"/>
    <w:rsid w:val="003008A5"/>
    <w:rsid w:val="00344809"/>
    <w:rsid w:val="003E0493"/>
    <w:rsid w:val="003E766D"/>
    <w:rsid w:val="00484B2B"/>
    <w:rsid w:val="00560638"/>
    <w:rsid w:val="00695CB8"/>
    <w:rsid w:val="00745B48"/>
    <w:rsid w:val="007530E6"/>
    <w:rsid w:val="007A481C"/>
    <w:rsid w:val="00810E0B"/>
    <w:rsid w:val="00856AE8"/>
    <w:rsid w:val="00867511"/>
    <w:rsid w:val="008B3676"/>
    <w:rsid w:val="00904D70"/>
    <w:rsid w:val="009D2ED8"/>
    <w:rsid w:val="00A958B7"/>
    <w:rsid w:val="00B63948"/>
    <w:rsid w:val="00C15420"/>
    <w:rsid w:val="00C52158"/>
    <w:rsid w:val="00D738EB"/>
    <w:rsid w:val="00DA6257"/>
    <w:rsid w:val="00DD611E"/>
    <w:rsid w:val="00E119B9"/>
    <w:rsid w:val="00F05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B3B8"/>
  <w15:docId w15:val="{3E135A18-C17F-4159-A07A-B54ACFD8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5" w:right="50" w:hanging="5"/>
      <w:jc w:val="both"/>
    </w:pPr>
    <w:rPr>
      <w:rFonts w:ascii="Calibri" w:eastAsia="Calibri" w:hAnsi="Calibri" w:cs="Calibri"/>
      <w:color w:val="000000"/>
      <w:sz w:val="20"/>
    </w:rPr>
  </w:style>
  <w:style w:type="paragraph" w:styleId="Titre1">
    <w:name w:val="heading 1"/>
    <w:next w:val="Normal"/>
    <w:link w:val="Titre1Car"/>
    <w:uiPriority w:val="9"/>
    <w:qFormat/>
    <w:pPr>
      <w:keepNext/>
      <w:keepLines/>
      <w:numPr>
        <w:numId w:val="4"/>
      </w:numPr>
      <w:spacing w:after="175"/>
      <w:ind w:left="33" w:hanging="10"/>
      <w:outlineLvl w:val="0"/>
    </w:pPr>
    <w:rPr>
      <w:rFonts w:ascii="Calibri" w:eastAsia="Calibri" w:hAnsi="Calibri" w:cs="Calibri"/>
      <w:color w:val="000000"/>
      <w:sz w:val="24"/>
    </w:rPr>
  </w:style>
  <w:style w:type="paragraph" w:styleId="Titre2">
    <w:name w:val="heading 2"/>
    <w:next w:val="Normal"/>
    <w:link w:val="Titre2Car"/>
    <w:uiPriority w:val="9"/>
    <w:unhideWhenUsed/>
    <w:qFormat/>
    <w:pPr>
      <w:keepNext/>
      <w:keepLines/>
      <w:spacing w:after="186"/>
      <w:ind w:right="573"/>
      <w:jc w:val="center"/>
      <w:outlineLvl w:val="1"/>
    </w:pPr>
    <w:rPr>
      <w:rFonts w:ascii="Arial" w:eastAsia="Arial" w:hAnsi="Arial" w:cs="Arial"/>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0000"/>
      <w:sz w:val="22"/>
    </w:rPr>
  </w:style>
  <w:style w:type="character" w:customStyle="1" w:styleId="Titre1Car">
    <w:name w:val="Titre 1 Car"/>
    <w:link w:val="Titre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vision">
    <w:name w:val="Revision"/>
    <w:hidden/>
    <w:uiPriority w:val="99"/>
    <w:semiHidden/>
    <w:rsid w:val="00344809"/>
    <w:pPr>
      <w:spacing w:after="0" w:line="240" w:lineRule="auto"/>
    </w:pPr>
    <w:rPr>
      <w:rFonts w:ascii="Calibri" w:eastAsia="Calibri" w:hAnsi="Calibri" w:cs="Calibri"/>
      <w:color w:val="000000"/>
      <w:sz w:val="20"/>
    </w:rPr>
  </w:style>
  <w:style w:type="character" w:styleId="Marquedecommentaire">
    <w:name w:val="annotation reference"/>
    <w:basedOn w:val="Policepardfaut"/>
    <w:uiPriority w:val="99"/>
    <w:semiHidden/>
    <w:unhideWhenUsed/>
    <w:rsid w:val="00261583"/>
    <w:rPr>
      <w:sz w:val="16"/>
      <w:szCs w:val="16"/>
    </w:rPr>
  </w:style>
  <w:style w:type="paragraph" w:styleId="Commentaire">
    <w:name w:val="annotation text"/>
    <w:basedOn w:val="Normal"/>
    <w:link w:val="CommentaireCar"/>
    <w:uiPriority w:val="99"/>
    <w:unhideWhenUsed/>
    <w:rsid w:val="00261583"/>
    <w:pPr>
      <w:spacing w:line="240" w:lineRule="auto"/>
    </w:pPr>
    <w:rPr>
      <w:szCs w:val="20"/>
    </w:rPr>
  </w:style>
  <w:style w:type="character" w:customStyle="1" w:styleId="CommentaireCar">
    <w:name w:val="Commentaire Car"/>
    <w:basedOn w:val="Policepardfaut"/>
    <w:link w:val="Commentaire"/>
    <w:uiPriority w:val="99"/>
    <w:rsid w:val="00261583"/>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261583"/>
    <w:rPr>
      <w:b/>
      <w:bCs/>
    </w:rPr>
  </w:style>
  <w:style w:type="character" w:customStyle="1" w:styleId="ObjetducommentaireCar">
    <w:name w:val="Objet du commentaire Car"/>
    <w:basedOn w:val="CommentaireCar"/>
    <w:link w:val="Objetducommentaire"/>
    <w:uiPriority w:val="99"/>
    <w:semiHidden/>
    <w:rsid w:val="00261583"/>
    <w:rPr>
      <w:rFonts w:ascii="Calibri" w:eastAsia="Calibri" w:hAnsi="Calibri" w:cs="Calibri"/>
      <w:b/>
      <w:bCs/>
      <w:color w:val="000000"/>
      <w:sz w:val="20"/>
      <w:szCs w:val="20"/>
    </w:rPr>
  </w:style>
  <w:style w:type="character" w:styleId="Lienhypertexte">
    <w:name w:val="Hyperlink"/>
    <w:basedOn w:val="Policepardfaut"/>
    <w:uiPriority w:val="99"/>
    <w:unhideWhenUsed/>
    <w:rsid w:val="00E119B9"/>
    <w:rPr>
      <w:color w:val="0563C1" w:themeColor="hyperlink"/>
      <w:u w:val="single"/>
    </w:rPr>
  </w:style>
  <w:style w:type="character" w:styleId="Mentionnonrsolue">
    <w:name w:val="Unresolved Mention"/>
    <w:basedOn w:val="Policepardfaut"/>
    <w:uiPriority w:val="99"/>
    <w:semiHidden/>
    <w:unhideWhenUsed/>
    <w:rsid w:val="00E119B9"/>
    <w:rPr>
      <w:color w:val="605E5C"/>
      <w:shd w:val="clear" w:color="auto" w:fill="E1DFDD"/>
    </w:rPr>
  </w:style>
  <w:style w:type="paragraph" w:styleId="NormalWeb">
    <w:name w:val="Normal (Web)"/>
    <w:basedOn w:val="Normal"/>
    <w:uiPriority w:val="99"/>
    <w:semiHidden/>
    <w:unhideWhenUsed/>
    <w:rsid w:val="00810E0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22404">
      <w:bodyDiv w:val="1"/>
      <w:marLeft w:val="0"/>
      <w:marRight w:val="0"/>
      <w:marTop w:val="0"/>
      <w:marBottom w:val="0"/>
      <w:divBdr>
        <w:top w:val="none" w:sz="0" w:space="0" w:color="auto"/>
        <w:left w:val="none" w:sz="0" w:space="0" w:color="auto"/>
        <w:bottom w:val="none" w:sz="0" w:space="0" w:color="auto"/>
        <w:right w:val="none" w:sz="0" w:space="0" w:color="auto"/>
      </w:divBdr>
      <w:divsChild>
        <w:div w:id="2060519539">
          <w:marLeft w:val="0"/>
          <w:marRight w:val="0"/>
          <w:marTop w:val="0"/>
          <w:marBottom w:val="0"/>
          <w:divBdr>
            <w:top w:val="none" w:sz="0" w:space="0" w:color="auto"/>
            <w:left w:val="none" w:sz="0" w:space="0" w:color="auto"/>
            <w:bottom w:val="none" w:sz="0" w:space="0" w:color="auto"/>
            <w:right w:val="none" w:sz="0" w:space="0" w:color="auto"/>
          </w:divBdr>
          <w:divsChild>
            <w:div w:id="2100173632">
              <w:marLeft w:val="0"/>
              <w:marRight w:val="0"/>
              <w:marTop w:val="0"/>
              <w:marBottom w:val="0"/>
              <w:divBdr>
                <w:top w:val="none" w:sz="0" w:space="0" w:color="auto"/>
                <w:left w:val="none" w:sz="0" w:space="0" w:color="auto"/>
                <w:bottom w:val="none" w:sz="0" w:space="0" w:color="auto"/>
                <w:right w:val="none" w:sz="0" w:space="0" w:color="auto"/>
              </w:divBdr>
              <w:divsChild>
                <w:div w:id="1347169820">
                  <w:marLeft w:val="0"/>
                  <w:marRight w:val="0"/>
                  <w:marTop w:val="0"/>
                  <w:marBottom w:val="0"/>
                  <w:divBdr>
                    <w:top w:val="none" w:sz="0" w:space="0" w:color="auto"/>
                    <w:left w:val="none" w:sz="0" w:space="0" w:color="auto"/>
                    <w:bottom w:val="none" w:sz="0" w:space="0" w:color="auto"/>
                    <w:right w:val="none" w:sz="0" w:space="0" w:color="auto"/>
                  </w:divBdr>
                  <w:divsChild>
                    <w:div w:id="6342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nejm.org/doi/full/10.1056/NEJMoa1706222" TargetMode="External"/><Relationship Id="rId3" Type="http://schemas.openxmlformats.org/officeDocument/2006/relationships/hyperlink" Target="https://ccforum.biomedcentral.com/articles/10.1186/s13054-020-2757-2" TargetMode="External"/><Relationship Id="rId7" Type="http://schemas.openxmlformats.org/officeDocument/2006/relationships/hyperlink" Target="https://jamanetwork.com/journals/jama/fullarticle/2798010" TargetMode="External"/><Relationship Id="rId2" Type="http://schemas.openxmlformats.org/officeDocument/2006/relationships/hyperlink" Target="https://pubmed.ncbi.nlm.nih.gov/29068269/" TargetMode="External"/><Relationship Id="rId1" Type="http://schemas.openxmlformats.org/officeDocument/2006/relationships/hyperlink" Target="https://jintensivecare.biomedcentral.com/articles/10.1186/s40560-020-0431-z" TargetMode="External"/><Relationship Id="rId6" Type="http://schemas.openxmlformats.org/officeDocument/2006/relationships/hyperlink" Target="https://pubmed.ncbi.nlm.nih.gov/32995018/" TargetMode="External"/><Relationship Id="rId5" Type="http://schemas.openxmlformats.org/officeDocument/2006/relationships/hyperlink" Target="https://jamanetwork.com/journals/jamainternalmedicine/article-abstract/2802801" TargetMode="External"/><Relationship Id="rId10" Type="http://schemas.openxmlformats.org/officeDocument/2006/relationships/hyperlink" Target="https://academic.oup.com/eurheartj/article/39/2/79/4791895" TargetMode="External"/><Relationship Id="rId4" Type="http://schemas.openxmlformats.org/officeDocument/2006/relationships/hyperlink" Target="https://annalsofintensivecare.springeropen.com/articles/10.1186/s13613-023-01116-x" TargetMode="External"/><Relationship Id="rId9" Type="http://schemas.openxmlformats.org/officeDocument/2006/relationships/hyperlink" Target="https://www.bmj.com/content/372/bmj.n355"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olicybase.cma.ca/media/PolicyPDF/PD15-05.pdf" TargetMode="External"/><Relationship Id="rId26" Type="http://schemas.openxmlformats.org/officeDocument/2006/relationships/hyperlink" Target="https://causalinference.gitlab.io/kdd-tutorial/" TargetMode="External"/><Relationship Id="rId3" Type="http://schemas.openxmlformats.org/officeDocument/2006/relationships/settings" Target="settings.xml"/><Relationship Id="rId21" Type="http://schemas.openxmlformats.org/officeDocument/2006/relationships/hyperlink" Target="https://ohdsi.github.io/TheBookOfOhdsi/"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policybase.cma.ca/media/PolicyPDF/PD15-05.pdf" TargetMode="External"/><Relationship Id="rId25" Type="http://schemas.openxmlformats.org/officeDocument/2006/relationships/hyperlink" Target="https://causalinference.gitlab.io/kdd-tutoria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ohdsi.github.io/TheBookOfOhdsi/"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cplayer.net/64797211-Causal-inference-for-observational-studies.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cplayer.net/64797211-Causal-inference-for-observational-studies.html" TargetMode="External"/><Relationship Id="rId28" Type="http://schemas.openxmlformats.org/officeDocument/2006/relationships/header" Target="header1.xm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ohdsi.github.io/TheBookOfOhdsi/" TargetMode="External"/><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cplayer.net/64797211-Causal-inference-for-observational-studies.html" TargetMode="External"/><Relationship Id="rId27" Type="http://schemas.openxmlformats.org/officeDocument/2006/relationships/hyperlink" Target="https://causalinference.gitlab.io/kdd-tutorial/" TargetMode="External"/><Relationship Id="rId30" Type="http://schemas.openxmlformats.org/officeDocument/2006/relationships/footer" Target="footer1.xm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2743</Words>
  <Characters>15087</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HAS</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DOUTRELIGNE Matthieu</dc:creator>
  <cp:keywords/>
  <cp:lastModifiedBy>DOUTRELIGNE Matthieu</cp:lastModifiedBy>
  <cp:revision>2</cp:revision>
  <dcterms:created xsi:type="dcterms:W3CDTF">2023-04-16T19:24:00Z</dcterms:created>
  <dcterms:modified xsi:type="dcterms:W3CDTF">2023-04-16T19:24:00Z</dcterms:modified>
</cp:coreProperties>
</file>